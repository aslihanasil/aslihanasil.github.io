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E54A" w14:textId="77777777" w:rsidR="00B06534" w:rsidRPr="007B4657" w:rsidRDefault="00211D21">
      <w:pPr>
        <w:spacing w:before="39"/>
        <w:ind w:left="44"/>
        <w:jc w:val="center"/>
        <w:rPr>
          <w:rFonts w:ascii="Garamond" w:hAnsi="Garamond"/>
          <w:color w:val="000000" w:themeColor="text1"/>
          <w:sz w:val="32"/>
          <w:szCs w:val="32"/>
        </w:rPr>
      </w:pPr>
      <w:r w:rsidRPr="007B4657">
        <w:rPr>
          <w:rFonts w:ascii="Garamond" w:hAnsi="Garamond"/>
          <w:b/>
          <w:color w:val="000000" w:themeColor="text1"/>
          <w:sz w:val="32"/>
          <w:szCs w:val="32"/>
        </w:rPr>
        <w:t>ASLIHAN ASIL</w:t>
      </w:r>
    </w:p>
    <w:p w14:paraId="09312087" w14:textId="77777777" w:rsidR="00B06534" w:rsidRPr="007B4657" w:rsidRDefault="00B06534">
      <w:pPr>
        <w:spacing w:before="9"/>
        <w:rPr>
          <w:rFonts w:ascii="Garamond" w:hAnsi="Garamond"/>
          <w:b/>
          <w:bCs/>
          <w:color w:val="000000" w:themeColor="text1"/>
          <w:sz w:val="2"/>
          <w:szCs w:val="2"/>
        </w:rPr>
      </w:pPr>
    </w:p>
    <w:p w14:paraId="10E539D1" w14:textId="77777777" w:rsidR="00B06534" w:rsidRPr="007B4657" w:rsidRDefault="00B06534">
      <w:pPr>
        <w:spacing w:before="5"/>
        <w:rPr>
          <w:rFonts w:ascii="Garamond" w:hAnsi="Garamond"/>
          <w:b/>
          <w:bCs/>
          <w:color w:val="000000" w:themeColor="text1"/>
          <w:sz w:val="17"/>
          <w:szCs w:val="17"/>
        </w:rPr>
      </w:pPr>
    </w:p>
    <w:tbl>
      <w:tblPr>
        <w:tblpPr w:leftFromText="180" w:rightFromText="180" w:vertAnchor="text" w:horzAnchor="page" w:tblpX="2252" w:tblpY="-66"/>
        <w:tblW w:w="7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640"/>
        <w:gridCol w:w="2355"/>
      </w:tblGrid>
      <w:tr w:rsidR="009135EC" w:rsidRPr="007B4657" w14:paraId="02123835" w14:textId="77777777" w:rsidTr="009135EC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5536A50" w14:textId="77777777" w:rsidR="00141C6C" w:rsidRPr="007B4657" w:rsidRDefault="00141C6C" w:rsidP="009135EC">
            <w:pPr>
              <w:pStyle w:val="TableParagraph"/>
              <w:spacing w:line="209" w:lineRule="exact"/>
              <w:ind w:right="-441"/>
              <w:rPr>
                <w:rFonts w:ascii="Garamond" w:eastAsia="Times New Roman" w:hAnsi="Garamond" w:cs="Times New Roman"/>
                <w:color w:val="000000" w:themeColor="text1"/>
                <w:sz w:val="18"/>
                <w:szCs w:val="18"/>
              </w:rPr>
            </w:pPr>
            <w:moveToRangeStart w:id="0" w:author="AA" w:date="2017-12-23T15:03:00Z" w:name="move501804719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C494CA3" w14:textId="579523D5" w:rsidR="00141C6C" w:rsidRPr="007B4657" w:rsidRDefault="009135EC" w:rsidP="009135EC">
            <w:pPr>
              <w:pStyle w:val="TableParagraph"/>
              <w:spacing w:line="209" w:lineRule="exact"/>
              <w:ind w:right="-441"/>
              <w:rPr>
                <w:rFonts w:ascii="Garamond" w:eastAsia="Times New Roman" w:hAnsi="Garamond" w:cs="Times New Roman"/>
                <w:color w:val="000000" w:themeColor="text1"/>
                <w:sz w:val="18"/>
                <w:szCs w:val="18"/>
              </w:rPr>
            </w:pPr>
            <w:ins w:id="1" w:author="AA" w:date="2017-12-23T15:03:00Z">
              <w:r w:rsidRPr="007B4657">
                <w:rPr>
                  <w:rFonts w:ascii="Garamond" w:hAnsi="Garamond"/>
                  <w:color w:val="000000" w:themeColor="text1"/>
                  <w:sz w:val="18"/>
                  <w:szCs w:val="18"/>
                </w:rPr>
                <w:fldChar w:fldCharType="begin"/>
              </w:r>
              <w:r w:rsidRPr="007B4657">
                <w:rPr>
                  <w:rFonts w:ascii="Garamond" w:hAnsi="Garamond"/>
                  <w:color w:val="000000" w:themeColor="text1"/>
                  <w:sz w:val="18"/>
                  <w:szCs w:val="18"/>
                </w:rPr>
                <w:instrText xml:space="preserve"> HYPERLINK "mailto:aslihan.asil@yale.edu" \h </w:instrText>
              </w:r>
              <w:r w:rsidRPr="007B4657">
                <w:rPr>
                  <w:rFonts w:ascii="Garamond" w:hAnsi="Garamond"/>
                  <w:color w:val="000000" w:themeColor="text1"/>
                  <w:sz w:val="18"/>
                  <w:szCs w:val="18"/>
                </w:rPr>
                <w:fldChar w:fldCharType="separate"/>
              </w:r>
              <w:r w:rsidRPr="007B4657">
                <w:rPr>
                  <w:rFonts w:ascii="Garamond" w:hAnsi="Garamond"/>
                  <w:color w:val="000000" w:themeColor="text1"/>
                  <w:spacing w:val="-1"/>
                  <w:sz w:val="18"/>
                  <w:szCs w:val="18"/>
                </w:rPr>
                <w:t>a</w:t>
              </w:r>
              <w:r w:rsidRPr="007B4657">
                <w:rPr>
                  <w:rFonts w:ascii="Garamond" w:hAnsi="Garamond"/>
                  <w:color w:val="000000" w:themeColor="text1"/>
                  <w:spacing w:val="-1"/>
                  <w:sz w:val="18"/>
                  <w:szCs w:val="18"/>
                </w:rPr>
                <w:t>s</w:t>
              </w:r>
              <w:r w:rsidRPr="007B4657">
                <w:rPr>
                  <w:rFonts w:ascii="Garamond" w:hAnsi="Garamond"/>
                  <w:color w:val="000000" w:themeColor="text1"/>
                  <w:spacing w:val="-1"/>
                  <w:sz w:val="18"/>
                  <w:szCs w:val="18"/>
                </w:rPr>
                <w:t>lihan.asil@yale.edu</w:t>
              </w:r>
              <w:r w:rsidRPr="007B4657">
                <w:rPr>
                  <w:rFonts w:ascii="Garamond" w:hAnsi="Garamond"/>
                  <w:color w:val="000000" w:themeColor="text1"/>
                  <w:spacing w:val="-1"/>
                  <w:sz w:val="18"/>
                  <w:szCs w:val="18"/>
                </w:rPr>
                <w:fldChar w:fldCharType="end"/>
              </w:r>
            </w:ins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430DC382" w14:textId="0F8C775A" w:rsidR="00141C6C" w:rsidRPr="007B4657" w:rsidDel="0075719E" w:rsidRDefault="00141C6C" w:rsidP="009135EC">
            <w:pPr>
              <w:pStyle w:val="TableParagraph"/>
              <w:numPr>
                <w:ilvl w:val="0"/>
                <w:numId w:val="1"/>
              </w:numPr>
              <w:spacing w:line="209" w:lineRule="exact"/>
              <w:ind w:right="-441" w:hanging="3088"/>
              <w:rPr>
                <w:rFonts w:ascii="Garamond" w:hAnsi="Garamond"/>
                <w:i/>
                <w:color w:val="000000" w:themeColor="text1"/>
                <w:spacing w:val="-1"/>
                <w:sz w:val="18"/>
                <w:szCs w:val="18"/>
              </w:rPr>
            </w:pPr>
          </w:p>
        </w:tc>
      </w:tr>
      <w:moveToRangeEnd w:id="0"/>
    </w:tbl>
    <w:p w14:paraId="10180348" w14:textId="75BDCDB5" w:rsidR="000574D6" w:rsidRPr="007B4657" w:rsidRDefault="000574D6" w:rsidP="000574D6">
      <w:pPr>
        <w:pStyle w:val="Heading1"/>
        <w:spacing w:before="69"/>
        <w:ind w:left="0"/>
        <w:rPr>
          <w:rFonts w:ascii="Garamond" w:hAnsi="Garamond"/>
          <w:color w:val="000000" w:themeColor="text1"/>
          <w:spacing w:val="-1"/>
        </w:rPr>
      </w:pPr>
    </w:p>
    <w:p w14:paraId="5DCEA93F" w14:textId="77777777" w:rsidR="00080431" w:rsidRDefault="00080431" w:rsidP="00EA231E">
      <w:pPr>
        <w:pStyle w:val="Heading1"/>
        <w:spacing w:before="69"/>
        <w:rPr>
          <w:rFonts w:ascii="Garamond" w:hAnsi="Garamond"/>
          <w:color w:val="000000" w:themeColor="text1"/>
          <w:spacing w:val="-1"/>
          <w:sz w:val="20"/>
          <w:szCs w:val="20"/>
        </w:rPr>
      </w:pPr>
    </w:p>
    <w:p w14:paraId="4C42D3BD" w14:textId="7C15724B" w:rsidR="00EA231E" w:rsidRPr="007B4657" w:rsidRDefault="00211D21" w:rsidP="00EA231E">
      <w:pPr>
        <w:pStyle w:val="Heading1"/>
        <w:spacing w:before="69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EDUCATION</w:t>
      </w:r>
      <w:r w:rsidR="00136144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          </w:t>
      </w:r>
      <w:r w:rsidR="001243F7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="00BB0CCF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 </w:t>
      </w:r>
      <w:r w:rsidR="001243F7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="00EA231E" w:rsidRPr="007B4657">
        <w:rPr>
          <w:rFonts w:ascii="Garamond" w:hAnsi="Garamond"/>
          <w:color w:val="000000" w:themeColor="text1"/>
          <w:sz w:val="20"/>
          <w:szCs w:val="20"/>
        </w:rPr>
        <w:t>YALE</w:t>
      </w:r>
      <w:r w:rsidR="00EA231E"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="00CA638D">
        <w:rPr>
          <w:rFonts w:ascii="Garamond" w:hAnsi="Garamond"/>
          <w:color w:val="000000" w:themeColor="text1"/>
          <w:spacing w:val="-1"/>
          <w:sz w:val="20"/>
          <w:szCs w:val="20"/>
        </w:rPr>
        <w:t>GRADUATE SCHOOL OF ARTS AND SCIENCES</w:t>
      </w:r>
    </w:p>
    <w:p w14:paraId="3AC1D3A6" w14:textId="751B6DF4" w:rsidR="00EA231E" w:rsidRPr="007B4657" w:rsidRDefault="00EA231E" w:rsidP="00EA231E">
      <w:pPr>
        <w:spacing w:before="4"/>
        <w:ind w:left="1600" w:firstLine="560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z w:val="20"/>
          <w:szCs w:val="20"/>
        </w:rPr>
        <w:t>Doctor of Philosophy</w:t>
      </w:r>
      <w:r w:rsidRPr="007B4657">
        <w:rPr>
          <w:rFonts w:ascii="Garamond" w:hAnsi="Garamond"/>
          <w:color w:val="000000" w:themeColor="text1"/>
          <w:sz w:val="20"/>
          <w:szCs w:val="20"/>
        </w:rPr>
        <w:t>, Financial Economics</w:t>
      </w:r>
    </w:p>
    <w:p w14:paraId="6BEB4851" w14:textId="40643017" w:rsidR="00EA231E" w:rsidRDefault="00EA231E" w:rsidP="0041498F">
      <w:pPr>
        <w:spacing w:before="4"/>
        <w:ind w:left="2160"/>
        <w:jc w:val="both"/>
        <w:rPr>
          <w:rFonts w:ascii="Garamond" w:hAnsi="Garamond"/>
          <w:iCs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Courses:</w:t>
      </w:r>
      <w:r w:rsidRPr="007B4657">
        <w:rPr>
          <w:rFonts w:ascii="Garamond" w:hAnsi="Garamond"/>
          <w:iCs/>
          <w:color w:val="000000" w:themeColor="text1"/>
          <w:spacing w:val="-1"/>
          <w:sz w:val="20"/>
          <w:szCs w:val="20"/>
        </w:rPr>
        <w:t xml:space="preserve"> </w:t>
      </w:r>
      <w:r w:rsidR="00A412B3" w:rsidRPr="007B4657">
        <w:rPr>
          <w:rFonts w:ascii="Garamond" w:hAnsi="Garamond"/>
          <w:iCs/>
          <w:color w:val="000000" w:themeColor="text1"/>
          <w:spacing w:val="-1"/>
          <w:sz w:val="20"/>
          <w:szCs w:val="20"/>
        </w:rPr>
        <w:t xml:space="preserve">PhD Level Industrial Organization I and II (ECON 600-601), </w:t>
      </w:r>
      <w:r w:rsidRPr="007B4657">
        <w:rPr>
          <w:rFonts w:ascii="Garamond" w:hAnsi="Garamond"/>
          <w:iCs/>
          <w:color w:val="000000" w:themeColor="text1"/>
          <w:spacing w:val="-1"/>
          <w:sz w:val="20"/>
          <w:szCs w:val="20"/>
        </w:rPr>
        <w:t xml:space="preserve">PhD Level Microeconomics I and II (ECON 500 &amp; 501), PhD Level Econometrics I &amp; II (ECON550 &amp; 551), </w:t>
      </w:r>
      <w:r w:rsidR="00A412B3" w:rsidRPr="007B4657">
        <w:rPr>
          <w:rFonts w:ascii="Garamond" w:hAnsi="Garamond"/>
          <w:iCs/>
          <w:color w:val="000000" w:themeColor="text1"/>
          <w:spacing w:val="-1"/>
          <w:sz w:val="20"/>
          <w:szCs w:val="20"/>
        </w:rPr>
        <w:t>PhD Level Financial Economics (ECON 670</w:t>
      </w:r>
      <w:r w:rsidR="00A412B3">
        <w:rPr>
          <w:rFonts w:ascii="Garamond" w:hAnsi="Garamond"/>
          <w:iCs/>
          <w:color w:val="000000" w:themeColor="text1"/>
          <w:spacing w:val="-1"/>
          <w:sz w:val="20"/>
          <w:szCs w:val="20"/>
        </w:rPr>
        <w:t xml:space="preserve">), </w:t>
      </w:r>
      <w:r w:rsidRPr="007B4657">
        <w:rPr>
          <w:rFonts w:ascii="Garamond" w:hAnsi="Garamond"/>
          <w:iCs/>
          <w:color w:val="000000" w:themeColor="text1"/>
          <w:spacing w:val="-1"/>
          <w:sz w:val="20"/>
          <w:szCs w:val="20"/>
        </w:rPr>
        <w:t>Applied Empirical Methods (MGMT 737), Household Finance (MGMT 744)</w:t>
      </w:r>
    </w:p>
    <w:p w14:paraId="5E95AC62" w14:textId="77777777" w:rsidR="0041498F" w:rsidRPr="0041498F" w:rsidRDefault="0041498F" w:rsidP="0041498F">
      <w:pPr>
        <w:spacing w:before="4"/>
        <w:ind w:left="2160"/>
        <w:jc w:val="both"/>
        <w:rPr>
          <w:rFonts w:ascii="Garamond" w:hAnsi="Garamond"/>
          <w:iCs/>
          <w:color w:val="000000" w:themeColor="text1"/>
          <w:spacing w:val="-1"/>
          <w:sz w:val="20"/>
          <w:szCs w:val="20"/>
        </w:rPr>
      </w:pPr>
    </w:p>
    <w:p w14:paraId="411825A7" w14:textId="25B92EBD" w:rsidR="00BB0CCF" w:rsidRPr="007B4657" w:rsidRDefault="00BB0CCF" w:rsidP="00EA231E">
      <w:pPr>
        <w:pStyle w:val="Heading1"/>
        <w:spacing w:before="69"/>
        <w:ind w:left="1540" w:firstLine="620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color w:val="000000" w:themeColor="text1"/>
          <w:sz w:val="20"/>
          <w:szCs w:val="20"/>
        </w:rPr>
        <w:t>YALE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LAW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SCHOOL</w:t>
      </w:r>
    </w:p>
    <w:p w14:paraId="5D74D7B6" w14:textId="77777777" w:rsidR="00F73EBB" w:rsidRDefault="00BB0CCF" w:rsidP="00F73EBB">
      <w:pPr>
        <w:spacing w:before="4"/>
        <w:ind w:left="1600" w:firstLine="560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z w:val="20"/>
          <w:szCs w:val="20"/>
        </w:rPr>
        <w:t xml:space="preserve">Juris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Doctor,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2021</w:t>
      </w:r>
    </w:p>
    <w:p w14:paraId="76C84027" w14:textId="147B68EC" w:rsidR="00F73EBB" w:rsidRPr="00F73EBB" w:rsidRDefault="00F73EBB" w:rsidP="00A64A76">
      <w:pPr>
        <w:spacing w:before="4"/>
        <w:ind w:left="216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i/>
          <w:iCs/>
          <w:sz w:val="20"/>
          <w:szCs w:val="20"/>
        </w:rPr>
        <w:t xml:space="preserve">Selected Courses: </w:t>
      </w:r>
      <w:r>
        <w:rPr>
          <w:rFonts w:ascii="Garamond" w:hAnsi="Garamond"/>
          <w:sz w:val="20"/>
          <w:szCs w:val="20"/>
        </w:rPr>
        <w:t xml:space="preserve">Antitrust, Antitrust Class Actions, Advanced Contracts, Contracts, Business Organizations, Securities Regulation, Bankruptcy, Federal Income Taxation, Intellectual Property, Corporate Crisis Management, Law and Macroeconomics </w:t>
      </w:r>
    </w:p>
    <w:p w14:paraId="60D49D04" w14:textId="77777777" w:rsidR="00EA231E" w:rsidRPr="007B4657" w:rsidRDefault="00EA231E" w:rsidP="0041498F">
      <w:pPr>
        <w:ind w:right="176"/>
        <w:jc w:val="both"/>
        <w:rPr>
          <w:rFonts w:ascii="Garamond" w:hAnsi="Garamond"/>
          <w:bCs/>
          <w:color w:val="000000" w:themeColor="text1"/>
          <w:spacing w:val="3"/>
          <w:sz w:val="20"/>
          <w:szCs w:val="20"/>
        </w:rPr>
      </w:pPr>
    </w:p>
    <w:p w14:paraId="68A65B38" w14:textId="77777777" w:rsidR="00B06534" w:rsidRPr="007B4657" w:rsidRDefault="00211D21" w:rsidP="005219E1">
      <w:pPr>
        <w:pStyle w:val="Heading2"/>
        <w:ind w:left="1600" w:firstLine="560"/>
        <w:rPr>
          <w:rFonts w:ascii="Garamond" w:hAnsi="Garamond"/>
          <w:b w:val="0"/>
          <w:bCs w:val="0"/>
          <w:color w:val="000000" w:themeColor="text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PRINCETON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UNIVERSITY</w:t>
      </w:r>
    </w:p>
    <w:p w14:paraId="51065918" w14:textId="0A5EA23D" w:rsidR="00B06534" w:rsidRPr="00047296" w:rsidRDefault="00BE5427" w:rsidP="00047296">
      <w:pPr>
        <w:ind w:left="1440" w:right="1270" w:firstLine="720"/>
        <w:rPr>
          <w:rFonts w:ascii="Garamond" w:hAnsi="Garamond"/>
          <w:color w:val="000000" w:themeColor="text1"/>
          <w:sz w:val="20"/>
          <w:szCs w:val="20"/>
        </w:rPr>
      </w:pPr>
      <w:r w:rsidRPr="00047296">
        <w:rPr>
          <w:rFonts w:ascii="Garamond" w:hAnsi="Garamond"/>
          <w:i/>
          <w:color w:val="000000" w:themeColor="text1"/>
          <w:spacing w:val="-1"/>
          <w:sz w:val="20"/>
          <w:szCs w:val="20"/>
        </w:rPr>
        <w:t>Bachelor</w:t>
      </w:r>
      <w:r w:rsidRPr="00047296">
        <w:rPr>
          <w:rFonts w:ascii="Garamond" w:hAnsi="Garamond"/>
          <w:i/>
          <w:color w:val="000000" w:themeColor="text1"/>
          <w:spacing w:val="-5"/>
          <w:sz w:val="20"/>
          <w:szCs w:val="20"/>
        </w:rPr>
        <w:t xml:space="preserve"> </w:t>
      </w:r>
      <w:r w:rsidRPr="00047296">
        <w:rPr>
          <w:rFonts w:ascii="Garamond" w:hAnsi="Garamond"/>
          <w:i/>
          <w:color w:val="000000" w:themeColor="text1"/>
          <w:sz w:val="20"/>
          <w:szCs w:val="20"/>
        </w:rPr>
        <w:t>of</w:t>
      </w:r>
      <w:r w:rsidRPr="00047296">
        <w:rPr>
          <w:rFonts w:ascii="Garamond" w:hAnsi="Garamond"/>
          <w:i/>
          <w:color w:val="000000" w:themeColor="text1"/>
          <w:spacing w:val="-2"/>
          <w:sz w:val="20"/>
          <w:szCs w:val="20"/>
        </w:rPr>
        <w:t xml:space="preserve"> </w:t>
      </w:r>
      <w:r w:rsidRPr="00047296">
        <w:rPr>
          <w:rFonts w:ascii="Garamond" w:hAnsi="Garamond"/>
          <w:i/>
          <w:color w:val="000000" w:themeColor="text1"/>
          <w:spacing w:val="-1"/>
          <w:sz w:val="20"/>
          <w:szCs w:val="20"/>
        </w:rPr>
        <w:t xml:space="preserve">Arts, </w:t>
      </w:r>
      <w:r w:rsidRPr="00047296">
        <w:rPr>
          <w:rFonts w:ascii="Garamond" w:hAnsi="Garamond"/>
          <w:color w:val="000000" w:themeColor="text1"/>
          <w:spacing w:val="7"/>
          <w:sz w:val="20"/>
          <w:szCs w:val="20"/>
        </w:rPr>
        <w:t>Economic</w:t>
      </w:r>
      <w:r w:rsidR="006F2985" w:rsidRPr="00047296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s </w:t>
      </w:r>
      <w:r w:rsidRPr="00047296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with a Certificate in Finance, </w:t>
      </w:r>
      <w:r w:rsidR="00211D21" w:rsidRPr="00047296">
        <w:rPr>
          <w:rFonts w:ascii="Garamond" w:hAnsi="Garamond"/>
          <w:color w:val="000000" w:themeColor="text1"/>
          <w:sz w:val="20"/>
          <w:szCs w:val="20"/>
        </w:rPr>
        <w:t>2017</w:t>
      </w:r>
      <w:r w:rsidR="00211D21" w:rsidRPr="00047296">
        <w:rPr>
          <w:rFonts w:ascii="Garamond" w:hAnsi="Garamond"/>
          <w:color w:val="000000" w:themeColor="text1"/>
          <w:spacing w:val="31"/>
          <w:sz w:val="20"/>
          <w:szCs w:val="20"/>
        </w:rPr>
        <w:t xml:space="preserve"> </w:t>
      </w:r>
    </w:p>
    <w:p w14:paraId="7B94E12E" w14:textId="0F176BA4" w:rsidR="006F2985" w:rsidRPr="007B4657" w:rsidRDefault="006F2985" w:rsidP="005219E1">
      <w:pPr>
        <w:ind w:left="160" w:right="111"/>
        <w:jc w:val="both"/>
        <w:rPr>
          <w:rFonts w:ascii="Garamond" w:hAnsi="Garamond"/>
          <w:i/>
          <w:color w:val="000000" w:themeColor="text1"/>
          <w:spacing w:val="-2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ab/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ab/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ab/>
      </w:r>
      <w:r w:rsidR="00BE5427" w:rsidRPr="007B4657">
        <w:rPr>
          <w:rFonts w:ascii="Garamond" w:hAnsi="Garamond"/>
          <w:b/>
          <w:bCs/>
          <w:i/>
          <w:color w:val="000000" w:themeColor="text1"/>
          <w:spacing w:val="-1"/>
          <w:sz w:val="20"/>
          <w:szCs w:val="20"/>
        </w:rPr>
        <w:t>Honors</w:t>
      </w:r>
      <w:r w:rsidR="00211D21" w:rsidRPr="007B4657">
        <w:rPr>
          <w:rFonts w:ascii="Garamond" w:hAnsi="Garamond"/>
          <w:b/>
          <w:bCs/>
          <w:color w:val="000000" w:themeColor="text1"/>
          <w:spacing w:val="-1"/>
          <w:sz w:val="20"/>
          <w:szCs w:val="20"/>
        </w:rPr>
        <w:t>:</w:t>
      </w:r>
      <w:r w:rsidR="00211D21" w:rsidRPr="007B4657">
        <w:rPr>
          <w:rFonts w:ascii="Garamond" w:hAnsi="Garamond"/>
          <w:b/>
          <w:bCs/>
          <w:color w:val="000000" w:themeColor="text1"/>
          <w:spacing w:val="10"/>
          <w:sz w:val="20"/>
          <w:szCs w:val="20"/>
        </w:rPr>
        <w:t xml:space="preserve"> </w:t>
      </w:r>
      <w:r w:rsidR="002E05FE" w:rsidRPr="007B4657">
        <w:rPr>
          <w:rFonts w:ascii="Garamond" w:hAnsi="Garamond"/>
          <w:b/>
          <w:bCs/>
          <w:color w:val="000000" w:themeColor="text1"/>
          <w:spacing w:val="10"/>
          <w:sz w:val="20"/>
          <w:szCs w:val="20"/>
        </w:rPr>
        <w:tab/>
      </w:r>
      <w:r w:rsidR="005219E1" w:rsidRPr="007B4657">
        <w:rPr>
          <w:rFonts w:ascii="Garamond" w:hAnsi="Garamond"/>
          <w:bCs/>
          <w:i/>
          <w:color w:val="000000" w:themeColor="text1"/>
          <w:spacing w:val="10"/>
          <w:sz w:val="20"/>
          <w:szCs w:val="20"/>
        </w:rPr>
        <w:t>S</w:t>
      </w:r>
      <w:r w:rsidRPr="007B4657">
        <w:rPr>
          <w:rFonts w:ascii="Garamond" w:hAnsi="Garamond"/>
          <w:bCs/>
          <w:i/>
          <w:color w:val="000000" w:themeColor="text1"/>
          <w:spacing w:val="10"/>
          <w:sz w:val="20"/>
          <w:szCs w:val="20"/>
        </w:rPr>
        <w:t>um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 xml:space="preserve">ma </w:t>
      </w:r>
      <w:r w:rsidR="005219E1"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C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 xml:space="preserve">um </w:t>
      </w:r>
      <w:r w:rsidR="005219E1"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L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aude</w:t>
      </w:r>
    </w:p>
    <w:p w14:paraId="198F9E65" w14:textId="77777777" w:rsidR="006F2985" w:rsidRPr="007B4657" w:rsidRDefault="00211D21" w:rsidP="005219E1">
      <w:pPr>
        <w:ind w:left="2880" w:right="111" w:firstLine="720"/>
        <w:jc w:val="both"/>
        <w:rPr>
          <w:ins w:id="2" w:author="AA" w:date="2017-12-23T14:11:00Z"/>
          <w:rFonts w:ascii="Garamond" w:hAnsi="Garamond"/>
          <w:i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Phi</w:t>
      </w:r>
      <w:r w:rsidRPr="007B4657">
        <w:rPr>
          <w:rFonts w:ascii="Garamond" w:hAnsi="Garamond"/>
          <w:i/>
          <w:color w:val="000000" w:themeColor="text1"/>
          <w:spacing w:val="11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Beta</w:t>
      </w:r>
      <w:r w:rsidRPr="007B4657">
        <w:rPr>
          <w:rFonts w:ascii="Garamond" w:hAnsi="Garamond"/>
          <w:i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Kappa</w:t>
      </w:r>
    </w:p>
    <w:p w14:paraId="35BC45C2" w14:textId="1307172D" w:rsidR="006F2985" w:rsidRPr="007B4657" w:rsidRDefault="00211D21" w:rsidP="005219E1">
      <w:pPr>
        <w:ind w:left="3600" w:right="111"/>
        <w:jc w:val="both"/>
        <w:rPr>
          <w:ins w:id="3" w:author="AA" w:date="2017-12-23T14:11:00Z"/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Halbert</w:t>
      </w:r>
      <w:r w:rsidRPr="007B4657">
        <w:rPr>
          <w:rFonts w:ascii="Garamond" w:hAnsi="Garamond"/>
          <w:i/>
          <w:color w:val="000000" w:themeColor="text1"/>
          <w:spacing w:val="6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White’72</w:t>
      </w:r>
      <w:r w:rsidRPr="007B4657">
        <w:rPr>
          <w:rFonts w:ascii="Garamond" w:hAnsi="Garamond"/>
          <w:i/>
          <w:color w:val="000000" w:themeColor="text1"/>
          <w:spacing w:val="5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Prize</w:t>
      </w:r>
      <w:r w:rsidRPr="007B4657">
        <w:rPr>
          <w:rFonts w:ascii="Garamond" w:hAnsi="Garamond"/>
          <w:i/>
          <w:color w:val="000000" w:themeColor="text1"/>
          <w:spacing w:val="6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in</w:t>
      </w:r>
      <w:r w:rsidRPr="007B4657">
        <w:rPr>
          <w:rFonts w:ascii="Garamond" w:hAnsi="Garamond"/>
          <w:i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Economics</w:t>
      </w:r>
      <w:r w:rsidR="00915162">
        <w:rPr>
          <w:rFonts w:ascii="Garamond" w:hAnsi="Garamond"/>
          <w:color w:val="000000" w:themeColor="text1"/>
          <w:spacing w:val="-2"/>
          <w:sz w:val="20"/>
          <w:szCs w:val="20"/>
        </w:rPr>
        <w:t>–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awarded</w:t>
      </w:r>
      <w:r w:rsidRPr="007B4657">
        <w:rPr>
          <w:rFonts w:ascii="Garamond" w:hAnsi="Garamond"/>
          <w:color w:val="000000" w:themeColor="text1"/>
          <w:spacing w:val="9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annually</w:t>
      </w:r>
      <w:r w:rsidRPr="007B4657">
        <w:rPr>
          <w:rFonts w:ascii="Garamond" w:hAnsi="Garamond"/>
          <w:color w:val="000000" w:themeColor="text1"/>
          <w:spacing w:val="5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to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the</w:t>
      </w:r>
      <w:r w:rsidRPr="007B4657">
        <w:rPr>
          <w:rFonts w:ascii="Garamond" w:hAnsi="Garamond"/>
          <w:color w:val="000000" w:themeColor="text1"/>
          <w:spacing w:val="6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most</w:t>
      </w:r>
      <w:r w:rsidRPr="007B4657">
        <w:rPr>
          <w:rFonts w:ascii="Garamond" w:hAnsi="Garamond"/>
          <w:color w:val="000000" w:themeColor="text1"/>
          <w:spacing w:val="79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outstanding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senior</w:t>
      </w:r>
      <w:r w:rsidRPr="007B4657">
        <w:rPr>
          <w:rFonts w:ascii="Garamond" w:hAnsi="Garamond"/>
          <w:color w:val="000000" w:themeColor="text1"/>
          <w:spacing w:val="1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economics</w:t>
      </w:r>
      <w:r w:rsidRPr="007B4657">
        <w:rPr>
          <w:rFonts w:ascii="Garamond" w:hAnsi="Garamond"/>
          <w:color w:val="000000" w:themeColor="text1"/>
          <w:spacing w:val="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major</w:t>
      </w:r>
      <w:r w:rsidRPr="007B4657">
        <w:rPr>
          <w:rFonts w:ascii="Garamond" w:hAnsi="Garamond"/>
          <w:color w:val="000000" w:themeColor="text1"/>
          <w:spacing w:val="19"/>
          <w:sz w:val="20"/>
          <w:szCs w:val="20"/>
        </w:rPr>
        <w:t xml:space="preserve"> </w:t>
      </w:r>
    </w:p>
    <w:p w14:paraId="668C752F" w14:textId="37EE2EFC" w:rsidR="00314465" w:rsidRPr="007B4657" w:rsidRDefault="00211D21" w:rsidP="005219E1">
      <w:pPr>
        <w:ind w:left="3600" w:right="111"/>
        <w:jc w:val="both"/>
        <w:rPr>
          <w:rFonts w:ascii="Garamond" w:hAnsi="Garamond"/>
          <w:color w:val="000000" w:themeColor="text1"/>
          <w:spacing w:val="8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Walter</w:t>
      </w:r>
      <w:r w:rsidRPr="007B4657">
        <w:rPr>
          <w:rFonts w:ascii="Garamond" w:hAnsi="Garamond"/>
          <w:i/>
          <w:color w:val="000000" w:themeColor="text1"/>
          <w:spacing w:val="15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C.</w:t>
      </w:r>
      <w:r w:rsidRPr="007B4657">
        <w:rPr>
          <w:rFonts w:ascii="Garamond" w:hAnsi="Garamond"/>
          <w:i/>
          <w:color w:val="000000" w:themeColor="text1"/>
          <w:spacing w:val="19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Sauer’28</w:t>
      </w:r>
      <w:r w:rsidRPr="007B4657">
        <w:rPr>
          <w:rFonts w:ascii="Garamond" w:hAnsi="Garamond"/>
          <w:i/>
          <w:color w:val="000000" w:themeColor="text1"/>
          <w:spacing w:val="17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Prize</w:t>
      </w:r>
      <w:r w:rsidR="00915162">
        <w:rPr>
          <w:rFonts w:ascii="Garamond" w:hAnsi="Garamond"/>
          <w:color w:val="000000" w:themeColor="text1"/>
          <w:spacing w:val="-2"/>
          <w:sz w:val="20"/>
          <w:szCs w:val="20"/>
        </w:rPr>
        <w:softHyphen/>
        <w:t>–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awarded</w:t>
      </w:r>
      <w:r w:rsidRPr="007B4657">
        <w:rPr>
          <w:rFonts w:ascii="Garamond" w:hAnsi="Garamond"/>
          <w:color w:val="000000" w:themeColor="text1"/>
          <w:spacing w:val="1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annually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>to</w:t>
      </w:r>
      <w:r w:rsidRPr="007B4657">
        <w:rPr>
          <w:rFonts w:ascii="Garamond" w:hAnsi="Garamond"/>
          <w:color w:val="000000" w:themeColor="text1"/>
          <w:spacing w:val="1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1"/>
          <w:sz w:val="20"/>
          <w:szCs w:val="20"/>
        </w:rPr>
        <w:t>the</w:t>
      </w:r>
      <w:r w:rsidRPr="007B4657">
        <w:rPr>
          <w:rFonts w:ascii="Garamond" w:hAnsi="Garamond"/>
          <w:color w:val="000000" w:themeColor="text1"/>
          <w:spacing w:val="1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student</w:t>
      </w:r>
      <w:r w:rsidRPr="007B4657">
        <w:rPr>
          <w:rFonts w:ascii="Garamond" w:hAnsi="Garamond"/>
          <w:color w:val="000000" w:themeColor="text1"/>
          <w:spacing w:val="1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whose</w:t>
      </w:r>
      <w:r w:rsidR="006F2985" w:rsidRPr="007B4657">
        <w:rPr>
          <w:rFonts w:ascii="Garamond" w:hAnsi="Garamond"/>
          <w:color w:val="000000" w:themeColor="text1"/>
          <w:spacing w:val="8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thesis</w:t>
      </w:r>
      <w:r w:rsidRPr="007B4657">
        <w:rPr>
          <w:rFonts w:ascii="Garamond" w:hAnsi="Garamond"/>
          <w:color w:val="000000" w:themeColor="text1"/>
          <w:spacing w:val="3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4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any</w:t>
      </w:r>
      <w:r w:rsidRPr="007B4657">
        <w:rPr>
          <w:rFonts w:ascii="Garamond" w:hAnsi="Garamond"/>
          <w:color w:val="000000" w:themeColor="text1"/>
          <w:spacing w:val="2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aspect</w:t>
      </w:r>
      <w:r w:rsidRPr="007B4657">
        <w:rPr>
          <w:rFonts w:ascii="Garamond" w:hAnsi="Garamond"/>
          <w:color w:val="000000" w:themeColor="text1"/>
          <w:spacing w:val="3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of</w:t>
      </w:r>
      <w:r w:rsidRPr="007B4657">
        <w:rPr>
          <w:rFonts w:ascii="Garamond" w:hAnsi="Garamond"/>
          <w:color w:val="000000" w:themeColor="text1"/>
          <w:spacing w:val="3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United</w:t>
      </w:r>
      <w:r w:rsidRPr="007B4657">
        <w:rPr>
          <w:rFonts w:ascii="Garamond" w:hAnsi="Garamond"/>
          <w:color w:val="000000" w:themeColor="text1"/>
          <w:spacing w:val="36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States</w:t>
      </w:r>
      <w:r w:rsidRPr="007B4657">
        <w:rPr>
          <w:rFonts w:ascii="Garamond" w:hAnsi="Garamond"/>
          <w:color w:val="000000" w:themeColor="text1"/>
          <w:spacing w:val="36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foreign</w:t>
      </w:r>
      <w:r w:rsidRPr="007B4657">
        <w:rPr>
          <w:rFonts w:ascii="Garamond" w:hAnsi="Garamond"/>
          <w:color w:val="000000" w:themeColor="text1"/>
          <w:spacing w:val="4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trade</w:t>
      </w:r>
      <w:r w:rsidRPr="007B4657">
        <w:rPr>
          <w:rFonts w:ascii="Garamond" w:hAnsi="Garamond"/>
          <w:color w:val="000000" w:themeColor="text1"/>
          <w:spacing w:val="3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is</w:t>
      </w:r>
      <w:r w:rsidRPr="007B4657">
        <w:rPr>
          <w:rFonts w:ascii="Garamond" w:hAnsi="Garamond"/>
          <w:color w:val="000000" w:themeColor="text1"/>
          <w:spacing w:val="3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judged</w:t>
      </w:r>
      <w:r w:rsidRPr="007B4657">
        <w:rPr>
          <w:rFonts w:ascii="Garamond" w:hAnsi="Garamond"/>
          <w:color w:val="000000" w:themeColor="text1"/>
          <w:spacing w:val="3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to</w:t>
      </w:r>
      <w:r w:rsidRPr="007B4657">
        <w:rPr>
          <w:rFonts w:ascii="Garamond" w:hAnsi="Garamond"/>
          <w:color w:val="000000" w:themeColor="text1"/>
          <w:spacing w:val="3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be</w:t>
      </w:r>
      <w:r w:rsidRPr="007B4657">
        <w:rPr>
          <w:rFonts w:ascii="Garamond" w:hAnsi="Garamond"/>
          <w:color w:val="000000" w:themeColor="text1"/>
          <w:spacing w:val="3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1"/>
          <w:sz w:val="20"/>
          <w:szCs w:val="20"/>
        </w:rPr>
        <w:t>the</w:t>
      </w:r>
      <w:r w:rsidRPr="007B4657">
        <w:rPr>
          <w:rFonts w:ascii="Garamond" w:hAnsi="Garamond"/>
          <w:color w:val="000000" w:themeColor="text1"/>
          <w:spacing w:val="3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most</w:t>
      </w:r>
      <w:r w:rsidRPr="007B4657">
        <w:rPr>
          <w:rFonts w:ascii="Garamond" w:hAnsi="Garamond"/>
          <w:color w:val="000000" w:themeColor="text1"/>
          <w:spacing w:val="39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creative</w:t>
      </w:r>
      <w:r w:rsidRPr="007B4657">
        <w:rPr>
          <w:rFonts w:ascii="Garamond" w:hAnsi="Garamond"/>
          <w:color w:val="000000" w:themeColor="text1"/>
          <w:spacing w:val="81"/>
          <w:sz w:val="20"/>
          <w:szCs w:val="20"/>
        </w:rPr>
        <w:t xml:space="preserve"> </w:t>
      </w:r>
    </w:p>
    <w:p w14:paraId="12CCFEBE" w14:textId="35788A08" w:rsidR="006F2985" w:rsidRPr="007B4657" w:rsidRDefault="00211D21" w:rsidP="005219E1">
      <w:pPr>
        <w:ind w:left="3600" w:right="111"/>
        <w:jc w:val="both"/>
        <w:rPr>
          <w:ins w:id="4" w:author="AA" w:date="2017-12-23T14:13:00Z"/>
          <w:rFonts w:ascii="Garamond" w:hAnsi="Garamond"/>
          <w:color w:val="000000" w:themeColor="text1"/>
          <w:spacing w:val="10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z w:val="20"/>
          <w:szCs w:val="20"/>
        </w:rPr>
        <w:t>George</w:t>
      </w:r>
      <w:r w:rsidRPr="007B4657">
        <w:rPr>
          <w:rFonts w:ascii="Garamond" w:hAnsi="Garamond"/>
          <w:i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B.</w:t>
      </w:r>
      <w:r w:rsidRPr="007B4657">
        <w:rPr>
          <w:rFonts w:ascii="Garamond" w:hAnsi="Garamond"/>
          <w:i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Wood</w:t>
      </w:r>
      <w:r w:rsidRPr="007B4657">
        <w:rPr>
          <w:rFonts w:ascii="Garamond" w:hAnsi="Garamond"/>
          <w:i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Legacy</w:t>
      </w:r>
      <w:r w:rsidRPr="007B4657">
        <w:rPr>
          <w:rFonts w:ascii="Garamond" w:hAnsi="Garamond"/>
          <w:i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Junior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Prize</w:t>
      </w:r>
      <w:r w:rsidRPr="007B4657">
        <w:rPr>
          <w:rFonts w:ascii="Garamond" w:hAnsi="Garamond"/>
          <w:color w:val="000000" w:themeColor="text1"/>
          <w:spacing w:val="8"/>
          <w:sz w:val="20"/>
          <w:szCs w:val="20"/>
        </w:rPr>
        <w:t xml:space="preserve"> </w:t>
      </w:r>
      <w:r w:rsidR="006F2985"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- </w:t>
      </w:r>
      <w:r w:rsidR="003A4CCF"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for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exceptional</w:t>
      </w:r>
      <w:r w:rsidRPr="007B4657">
        <w:rPr>
          <w:rFonts w:ascii="Garamond" w:hAnsi="Garamond"/>
          <w:color w:val="000000" w:themeColor="text1"/>
          <w:spacing w:val="59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academic</w:t>
      </w:r>
      <w:r w:rsidRPr="007B4657">
        <w:rPr>
          <w:rFonts w:ascii="Garamond" w:hAnsi="Garamond"/>
          <w:color w:val="000000" w:themeColor="text1"/>
          <w:spacing w:val="9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achievement</w:t>
      </w:r>
      <w:r w:rsidRPr="007B4657">
        <w:rPr>
          <w:rFonts w:ascii="Garamond" w:hAnsi="Garamond"/>
          <w:color w:val="000000" w:themeColor="text1"/>
          <w:spacing w:val="1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during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junior</w:t>
      </w:r>
      <w:r w:rsidRPr="007B4657">
        <w:rPr>
          <w:rFonts w:ascii="Garamond" w:hAnsi="Garamond"/>
          <w:color w:val="000000" w:themeColor="text1"/>
          <w:spacing w:val="1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year</w:t>
      </w:r>
    </w:p>
    <w:p w14:paraId="5D557BA4" w14:textId="77777777" w:rsidR="006F2985" w:rsidRPr="007B4657" w:rsidRDefault="00211D21" w:rsidP="005219E1">
      <w:pPr>
        <w:ind w:left="2880" w:right="111" w:firstLine="720"/>
        <w:jc w:val="both"/>
        <w:rPr>
          <w:ins w:id="5" w:author="AA" w:date="2017-12-23T14:13:00Z"/>
          <w:rFonts w:ascii="Garamond" w:hAnsi="Garamond"/>
          <w:i/>
          <w:color w:val="000000" w:themeColor="text1"/>
          <w:spacing w:val="10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Department</w:t>
      </w:r>
      <w:r w:rsidRPr="007B4657">
        <w:rPr>
          <w:rFonts w:ascii="Garamond" w:hAnsi="Garamond"/>
          <w:i/>
          <w:color w:val="000000" w:themeColor="text1"/>
          <w:spacing w:val="1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3"/>
          <w:sz w:val="20"/>
          <w:szCs w:val="20"/>
        </w:rPr>
        <w:t>of</w:t>
      </w:r>
      <w:r w:rsidRPr="007B4657">
        <w:rPr>
          <w:rFonts w:ascii="Garamond" w:hAnsi="Garamond"/>
          <w:i/>
          <w:color w:val="000000" w:themeColor="text1"/>
          <w:spacing w:val="8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Economics</w:t>
      </w:r>
      <w:r w:rsidRPr="007B4657">
        <w:rPr>
          <w:rFonts w:ascii="Garamond" w:hAnsi="Garamond"/>
          <w:i/>
          <w:color w:val="000000" w:themeColor="text1"/>
          <w:spacing w:val="1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Junior</w:t>
      </w:r>
      <w:r w:rsidRPr="007B4657">
        <w:rPr>
          <w:rFonts w:ascii="Garamond" w:hAnsi="Garamond"/>
          <w:i/>
          <w:color w:val="000000" w:themeColor="text1"/>
          <w:spacing w:val="10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Prize</w:t>
      </w:r>
    </w:p>
    <w:p w14:paraId="6521B1DB" w14:textId="4CEDE542" w:rsidR="00915162" w:rsidRPr="00915162" w:rsidRDefault="00211D21" w:rsidP="00915162">
      <w:pPr>
        <w:ind w:left="3600" w:right="111"/>
        <w:jc w:val="both"/>
        <w:rPr>
          <w:rFonts w:ascii="Garamond" w:hAnsi="Garamond"/>
          <w:i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Shapiro</w:t>
      </w:r>
      <w:r w:rsidRPr="007B4657">
        <w:rPr>
          <w:rFonts w:ascii="Garamond" w:hAnsi="Garamond"/>
          <w:i/>
          <w:color w:val="000000" w:themeColor="text1"/>
          <w:spacing w:val="1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Prize</w:t>
      </w:r>
      <w:r w:rsidRPr="007B4657">
        <w:rPr>
          <w:rFonts w:ascii="Garamond" w:hAnsi="Garamond"/>
          <w:i/>
          <w:color w:val="000000" w:themeColor="text1"/>
          <w:spacing w:val="59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for</w:t>
      </w:r>
      <w:r w:rsidRPr="007B4657">
        <w:rPr>
          <w:rFonts w:ascii="Garamond" w:hAnsi="Garamond"/>
          <w:i/>
          <w:color w:val="000000" w:themeColor="text1"/>
          <w:spacing w:val="25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Academic</w:t>
      </w:r>
      <w:r w:rsidRPr="007B4657">
        <w:rPr>
          <w:rFonts w:ascii="Garamond" w:hAnsi="Garamond"/>
          <w:i/>
          <w:color w:val="000000" w:themeColor="text1"/>
          <w:spacing w:val="2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Excellence</w:t>
      </w:r>
      <w:r w:rsidR="00915162" w:rsidRPr="00915162">
        <w:rPr>
          <w:rFonts w:ascii="Garamond" w:hAnsi="Garamond"/>
          <w:i/>
          <w:color w:val="000000" w:themeColor="text1"/>
          <w:spacing w:val="-1"/>
          <w:sz w:val="20"/>
          <w:szCs w:val="20"/>
        </w:rPr>
        <w:t>–</w:t>
      </w:r>
      <w:r w:rsidR="00915162">
        <w:rPr>
          <w:rFonts w:ascii="Garamond" w:hAnsi="Garamond"/>
          <w:i/>
          <w:color w:val="000000" w:themeColor="text1"/>
          <w:spacing w:val="-1"/>
          <w:sz w:val="20"/>
          <w:szCs w:val="20"/>
        </w:rPr>
        <w:t xml:space="preserve"> </w:t>
      </w:r>
      <w:r w:rsidR="00080431">
        <w:rPr>
          <w:rFonts w:ascii="Garamond" w:hAnsi="Garamond"/>
          <w:color w:val="000000" w:themeColor="text1"/>
          <w:spacing w:val="-1"/>
          <w:sz w:val="20"/>
          <w:szCs w:val="20"/>
        </w:rPr>
        <w:t>e</w:t>
      </w:r>
      <w:r w:rsidR="00080431" w:rsidRPr="00080431">
        <w:rPr>
          <w:rFonts w:ascii="Garamond" w:hAnsi="Garamond"/>
          <w:color w:val="000000" w:themeColor="text1"/>
          <w:spacing w:val="-1"/>
          <w:sz w:val="20"/>
          <w:szCs w:val="20"/>
        </w:rPr>
        <w:t>stablished in 1998 by President Harold T. Shapiro and Dr. Vivian B. Shapiro, the award recognizes the top 3 percent of each class for outstanding academic achievement in the freshman and sophomore years.</w:t>
      </w:r>
    </w:p>
    <w:p w14:paraId="33751A65" w14:textId="1210CFD3" w:rsidR="00B06534" w:rsidRPr="007B4657" w:rsidRDefault="00915162" w:rsidP="005219E1">
      <w:pPr>
        <w:ind w:left="2880" w:right="111" w:firstLine="720"/>
        <w:jc w:val="both"/>
        <w:rPr>
          <w:rFonts w:ascii="Garamond" w:hAnsi="Garamond"/>
          <w:i/>
          <w:color w:val="000000" w:themeColor="text1"/>
          <w:sz w:val="20"/>
          <w:szCs w:val="20"/>
        </w:rPr>
      </w:pPr>
      <w:r>
        <w:rPr>
          <w:rFonts w:ascii="Garamond" w:hAnsi="Garamond"/>
          <w:i/>
          <w:color w:val="000000" w:themeColor="text1"/>
          <w:spacing w:val="-1"/>
          <w:sz w:val="20"/>
          <w:szCs w:val="20"/>
        </w:rPr>
        <w:t xml:space="preserve"> </w:t>
      </w:r>
    </w:p>
    <w:p w14:paraId="0B79E3E4" w14:textId="0042AA09" w:rsidR="00B87EE3" w:rsidRPr="007B4657" w:rsidRDefault="00B87EE3" w:rsidP="00B87EE3">
      <w:pPr>
        <w:pStyle w:val="NormalWeb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PRIMARY FIELDS </w:t>
      </w: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ab/>
      </w: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ab/>
      </w: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ab/>
      </w:r>
      <w:r w:rsidRPr="007B4657">
        <w:rPr>
          <w:rFonts w:ascii="Garamond" w:hAnsi="Garamond"/>
          <w:bCs/>
          <w:color w:val="000000" w:themeColor="text1"/>
          <w:sz w:val="20"/>
          <w:szCs w:val="20"/>
        </w:rPr>
        <w:t>Antitrust</w:t>
      </w:r>
    </w:p>
    <w:p w14:paraId="40B3659A" w14:textId="1C9CDD40" w:rsidR="00F73EBB" w:rsidRPr="00801CFA" w:rsidRDefault="00B87EE3" w:rsidP="00801CFA">
      <w:pPr>
        <w:pStyle w:val="NormalWeb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SECONDARY FIELDS </w:t>
      </w: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ab/>
      </w: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ab/>
      </w: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ab/>
      </w:r>
      <w:r w:rsidRPr="007B4657">
        <w:rPr>
          <w:rFonts w:ascii="Garamond" w:hAnsi="Garamond"/>
          <w:color w:val="000000" w:themeColor="text1"/>
          <w:sz w:val="20"/>
          <w:szCs w:val="20"/>
        </w:rPr>
        <w:t>Contracts, Business Organizations, Empirical Methods, Corporate Finance</w:t>
      </w:r>
    </w:p>
    <w:p w14:paraId="5A794CD7" w14:textId="37FB7624" w:rsidR="007B4657" w:rsidRPr="00080431" w:rsidRDefault="00B87EE3" w:rsidP="0041498F">
      <w:pPr>
        <w:pStyle w:val="NormalWeb"/>
        <w:spacing w:before="0" w:beforeAutospacing="0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RESEARCH </w:t>
      </w:r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 </w:t>
      </w:r>
    </w:p>
    <w:p w14:paraId="653DD18C" w14:textId="3EA81C88" w:rsidR="004E5A56" w:rsidRDefault="009135EC" w:rsidP="0041498F">
      <w:pPr>
        <w:pStyle w:val="NormalWeb"/>
        <w:spacing w:before="0" w:beforeAutospacing="0" w:after="0" w:afterAutospacing="0"/>
        <w:ind w:left="3600"/>
        <w:rPr>
          <w:rFonts w:ascii="Garamond" w:hAnsi="Garamond"/>
          <w:b/>
          <w:bCs/>
          <w:color w:val="000000" w:themeColor="text1"/>
          <w:sz w:val="20"/>
          <w:szCs w:val="20"/>
        </w:rPr>
      </w:pPr>
      <w:r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Misaligned Measures of Control: </w:t>
      </w:r>
      <w:r w:rsidR="007B4657"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Private Equity’s Antitrust Loophole </w:t>
      </w:r>
    </w:p>
    <w:p w14:paraId="3A801059" w14:textId="4C5E85A3" w:rsidR="004E5A56" w:rsidRDefault="007B4657" w:rsidP="0041498F">
      <w:pPr>
        <w:pStyle w:val="NormalWeb"/>
        <w:spacing w:before="0" w:beforeAutospacing="0" w:after="0" w:afterAutospacing="0"/>
        <w:ind w:left="3600"/>
        <w:rPr>
          <w:rFonts w:ascii="Garamond" w:hAnsi="Garamond"/>
          <w:b/>
          <w:bCs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>(forthcoming Virginia Law &amp;</w:t>
      </w:r>
      <w:r w:rsidR="009135EC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Business Review) </w:t>
      </w:r>
    </w:p>
    <w:p w14:paraId="291488E3" w14:textId="2E36AEC7" w:rsidR="007B4657" w:rsidRDefault="007B4657" w:rsidP="004E5A56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with Prof. Thomas G. </w:t>
      </w:r>
      <w:proofErr w:type="spellStart"/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>Wollmann</w:t>
      </w:r>
      <w:proofErr w:type="spellEnd"/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 (Chicago Booth) and Prof. John M. Barrios (Washington U.) </w:t>
      </w:r>
    </w:p>
    <w:p w14:paraId="78D8FF08" w14:textId="193B3A8D" w:rsidR="007B4657" w:rsidRDefault="004E5A56" w:rsidP="009135EC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  <w:r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available at </w:t>
      </w:r>
      <w:hyperlink r:id="rId8" w:history="1">
        <w:r w:rsidR="00CE6318" w:rsidRPr="00EE1349">
          <w:rPr>
            <w:rStyle w:val="Hyperlink"/>
            <w:rFonts w:ascii="Garamond" w:hAnsi="Garamond"/>
            <w:i/>
            <w:iCs/>
            <w:sz w:val="20"/>
            <w:szCs w:val="20"/>
          </w:rPr>
          <w:t>https://papers.ssrn.com/sol3/papers.cfm?abstract_id=4400139</w:t>
        </w:r>
      </w:hyperlink>
    </w:p>
    <w:p w14:paraId="1041EE45" w14:textId="77777777" w:rsidR="009135EC" w:rsidRPr="009135EC" w:rsidRDefault="009135EC" w:rsidP="009135EC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</w:p>
    <w:p w14:paraId="6B927A8A" w14:textId="4007D279" w:rsidR="007B4657" w:rsidRPr="007B4657" w:rsidRDefault="007B4657" w:rsidP="007B4657">
      <w:pPr>
        <w:pStyle w:val="NormalWeb"/>
        <w:spacing w:before="0" w:beforeAutospacing="0" w:after="0" w:afterAutospacing="0"/>
        <w:ind w:left="3600"/>
        <w:rPr>
          <w:color w:val="000000" w:themeColor="text1"/>
        </w:rPr>
      </w:pP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How Do Commercial Banks Leverage Market Power? </w:t>
      </w:r>
      <w:r w:rsidR="0041498F">
        <w:rPr>
          <w:rFonts w:ascii="Garamond" w:hAnsi="Garamond"/>
          <w:b/>
          <w:bCs/>
          <w:color w:val="000000" w:themeColor="text1"/>
          <w:sz w:val="20"/>
          <w:szCs w:val="20"/>
        </w:rPr>
        <w:t>(Working Paper)</w:t>
      </w:r>
    </w:p>
    <w:p w14:paraId="39F970CF" w14:textId="780ACC51" w:rsidR="007B4657" w:rsidRDefault="007B4657" w:rsidP="007B4657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with Prof. Jakub Kastl (Princeton) </w:t>
      </w:r>
    </w:p>
    <w:p w14:paraId="514D3DFB" w14:textId="78367FB5" w:rsidR="004E5A56" w:rsidRDefault="00CE6318" w:rsidP="007B4657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  <w:r w:rsidRPr="00CE6318"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available at </w:t>
      </w:r>
      <w:hyperlink r:id="rId9" w:history="1">
        <w:r w:rsidRPr="00EE1349">
          <w:rPr>
            <w:rStyle w:val="Hyperlink"/>
            <w:rFonts w:ascii="Garamond" w:hAnsi="Garamond"/>
            <w:i/>
            <w:iCs/>
            <w:sz w:val="20"/>
            <w:szCs w:val="20"/>
          </w:rPr>
          <w:t>https://papers.ssrn.com/sol3/papers.cfm?abstract_id=4551033</w:t>
        </w:r>
      </w:hyperlink>
    </w:p>
    <w:p w14:paraId="674C958A" w14:textId="51E635D7" w:rsidR="00CE6318" w:rsidRPr="007B4657" w:rsidRDefault="007B4657" w:rsidP="007B4657">
      <w:pPr>
        <w:rPr>
          <w:color w:val="000000" w:themeColor="text1"/>
        </w:rPr>
      </w:pPr>
      <w:r w:rsidRPr="007B4657">
        <w:rPr>
          <w:color w:val="000000" w:themeColor="text1"/>
        </w:rPr>
        <w:fldChar w:fldCharType="begin"/>
      </w:r>
      <w:r w:rsidRPr="007B4657">
        <w:rPr>
          <w:color w:val="000000" w:themeColor="text1"/>
        </w:rPr>
        <w:instrText xml:space="preserve"> INCLUDEPICTURE "/var/folders/2b/4y56sp950x37qk7ltnshfk8r0000gn/T/com.microsoft.Word/WebArchiveCopyPasteTempFiles/page2image58229696" \* MERGEFORMATINET </w:instrText>
      </w:r>
      <w:r w:rsidRPr="007B4657">
        <w:rPr>
          <w:color w:val="000000" w:themeColor="text1"/>
        </w:rPr>
        <w:fldChar w:fldCharType="separate"/>
      </w:r>
      <w:r w:rsidRPr="007B4657">
        <w:rPr>
          <w:noProof/>
          <w:color w:val="000000" w:themeColor="text1"/>
        </w:rPr>
        <w:drawing>
          <wp:inline distT="0" distB="0" distL="0" distR="0" wp14:anchorId="4FC3CCF4" wp14:editId="6A592DF0">
            <wp:extent cx="1342390" cy="135890"/>
            <wp:effectExtent l="0" t="0" r="3810" b="3810"/>
            <wp:docPr id="1" name="Picture 1" descr="page2image5822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582296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657">
        <w:rPr>
          <w:color w:val="000000" w:themeColor="text1"/>
        </w:rPr>
        <w:fldChar w:fldCharType="end"/>
      </w:r>
    </w:p>
    <w:p w14:paraId="7F0CD855" w14:textId="685E7190" w:rsidR="007B4657" w:rsidRPr="007B4657" w:rsidRDefault="007B4657" w:rsidP="00812BF1">
      <w:pPr>
        <w:pStyle w:val="NormalWeb"/>
        <w:spacing w:before="0" w:beforeAutospacing="0" w:after="0" w:afterAutospacing="0"/>
        <w:ind w:left="3600"/>
        <w:rPr>
          <w:color w:val="000000" w:themeColor="text1"/>
        </w:rPr>
      </w:pPr>
      <w:r w:rsidRPr="007B4657">
        <w:rPr>
          <w:rFonts w:ascii="Garamond" w:hAnsi="Garamond"/>
          <w:b/>
          <w:bCs/>
          <w:color w:val="000000" w:themeColor="text1"/>
          <w:sz w:val="20"/>
          <w:szCs w:val="20"/>
        </w:rPr>
        <w:t>Can Machines Commit Crimes Under US Antitrust Laws?</w:t>
      </w:r>
      <w:r w:rsidR="0041498F">
        <w:rPr>
          <w:rFonts w:ascii="Garamond" w:hAnsi="Garamond"/>
          <w:b/>
          <w:bCs/>
          <w:color w:val="000000" w:themeColor="text1"/>
          <w:sz w:val="20"/>
          <w:szCs w:val="20"/>
        </w:rPr>
        <w:t xml:space="preserve"> (Working Paper)</w:t>
      </w:r>
    </w:p>
    <w:p w14:paraId="7F0B4562" w14:textId="25687BCE" w:rsidR="007B4657" w:rsidRDefault="007B4657" w:rsidP="00812BF1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with Prof. Thomas </w:t>
      </w:r>
      <w:proofErr w:type="spellStart"/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>Wollmann</w:t>
      </w:r>
      <w:proofErr w:type="spellEnd"/>
      <w:r w:rsidRPr="007B4657"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 (Chicago Booth) </w:t>
      </w:r>
    </w:p>
    <w:p w14:paraId="3B119423" w14:textId="4D05A4F0" w:rsidR="00CE6318" w:rsidRDefault="00CE6318" w:rsidP="00CE6318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  <w:r>
        <w:rPr>
          <w:rFonts w:ascii="Garamond" w:hAnsi="Garamond"/>
          <w:i/>
          <w:iCs/>
          <w:color w:val="000000" w:themeColor="text1"/>
          <w:sz w:val="20"/>
          <w:szCs w:val="20"/>
        </w:rPr>
        <w:t xml:space="preserve">available at </w:t>
      </w:r>
      <w:hyperlink r:id="rId11" w:history="1">
        <w:r w:rsidRPr="00EE1349">
          <w:rPr>
            <w:rStyle w:val="Hyperlink"/>
            <w:rFonts w:ascii="Garamond" w:hAnsi="Garamond"/>
            <w:i/>
            <w:iCs/>
            <w:sz w:val="20"/>
            <w:szCs w:val="20"/>
          </w:rPr>
          <w:t>https://papers.ssrn.com/sol3/papers.cfm?abstract_id=4527411</w:t>
        </w:r>
      </w:hyperlink>
    </w:p>
    <w:p w14:paraId="7116AD8D" w14:textId="77777777" w:rsidR="00CE6318" w:rsidRPr="007B4657" w:rsidRDefault="00CE6318" w:rsidP="00812BF1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iCs/>
          <w:color w:val="000000" w:themeColor="text1"/>
          <w:sz w:val="20"/>
          <w:szCs w:val="20"/>
        </w:rPr>
      </w:pPr>
    </w:p>
    <w:p w14:paraId="00FC11C0" w14:textId="5DD7BD1A" w:rsidR="00812BF1" w:rsidRDefault="00812BF1" w:rsidP="00812BF1">
      <w:pPr>
        <w:pStyle w:val="NormalWeb"/>
        <w:spacing w:before="0" w:beforeAutospacing="0" w:after="0" w:afterAutospacing="0"/>
        <w:ind w:left="2880" w:firstLine="72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Data Markets and Platform Acquisitions </w:t>
      </w:r>
    </w:p>
    <w:p w14:paraId="387E782B" w14:textId="495ED38B" w:rsidR="00CE6318" w:rsidRDefault="00CE6318" w:rsidP="00CE6318">
      <w:pPr>
        <w:pStyle w:val="NormalWeb"/>
        <w:spacing w:before="0" w:beforeAutospacing="0" w:after="0" w:afterAutospacing="0"/>
        <w:ind w:left="360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a</w:t>
      </w:r>
      <w:r w:rsidRPr="00CE6318">
        <w:rPr>
          <w:rFonts w:ascii="Garamond" w:hAnsi="Garamond"/>
          <w:i/>
          <w:sz w:val="20"/>
          <w:szCs w:val="20"/>
        </w:rPr>
        <w:t xml:space="preserve">vailable at </w:t>
      </w:r>
      <w:hyperlink r:id="rId12" w:history="1">
        <w:r w:rsidRPr="00EE1349">
          <w:rPr>
            <w:rStyle w:val="Hyperlink"/>
            <w:rFonts w:ascii="Garamond" w:hAnsi="Garamond"/>
            <w:i/>
            <w:sz w:val="20"/>
            <w:szCs w:val="20"/>
          </w:rPr>
          <w:t>https://papers.ssrn.com/sol3/papers.cfm?abstract_id=4024462</w:t>
        </w:r>
      </w:hyperlink>
    </w:p>
    <w:p w14:paraId="21AFABF6" w14:textId="77777777" w:rsidR="00B87EE3" w:rsidRPr="007B4657" w:rsidRDefault="00B87EE3" w:rsidP="00080431">
      <w:pPr>
        <w:pStyle w:val="Heading1"/>
        <w:ind w:left="0"/>
        <w:rPr>
          <w:rFonts w:ascii="Garamond" w:hAnsi="Garamond"/>
          <w:color w:val="000000" w:themeColor="text1"/>
          <w:sz w:val="20"/>
          <w:szCs w:val="20"/>
        </w:rPr>
      </w:pPr>
      <w:bookmarkStart w:id="6" w:name="_GoBack"/>
      <w:bookmarkEnd w:id="6"/>
    </w:p>
    <w:p w14:paraId="36BFE9B8" w14:textId="77777777" w:rsidR="00080431" w:rsidRDefault="00080431">
      <w:pPr>
        <w:pStyle w:val="Heading1"/>
        <w:ind w:left="160"/>
        <w:rPr>
          <w:rFonts w:ascii="Garamond" w:hAnsi="Garamond"/>
          <w:color w:val="000000" w:themeColor="text1"/>
          <w:sz w:val="20"/>
          <w:szCs w:val="20"/>
        </w:rPr>
      </w:pPr>
    </w:p>
    <w:p w14:paraId="5F12AF2D" w14:textId="49395007" w:rsidR="00B06534" w:rsidRPr="007B4657" w:rsidRDefault="00211D21">
      <w:pPr>
        <w:pStyle w:val="Heading1"/>
        <w:ind w:left="160"/>
        <w:rPr>
          <w:rFonts w:ascii="Garamond" w:hAnsi="Garamond"/>
          <w:b w:val="0"/>
          <w:bCs w:val="0"/>
          <w:color w:val="000000" w:themeColor="text1"/>
          <w:sz w:val="20"/>
          <w:szCs w:val="20"/>
        </w:rPr>
      </w:pPr>
      <w:r w:rsidRPr="007B4657">
        <w:rPr>
          <w:rFonts w:ascii="Garamond" w:hAnsi="Garamond"/>
          <w:color w:val="000000" w:themeColor="text1"/>
          <w:sz w:val="20"/>
          <w:szCs w:val="20"/>
        </w:rPr>
        <w:t>EXPERIENCE</w:t>
      </w:r>
    </w:p>
    <w:p w14:paraId="29DC2409" w14:textId="7CE8AE7A" w:rsidR="00A45FC6" w:rsidRPr="007B4657" w:rsidRDefault="00A45FC6" w:rsidP="00A45FC6">
      <w:pPr>
        <w:pStyle w:val="Heading2"/>
        <w:tabs>
          <w:tab w:val="left" w:pos="8723"/>
        </w:tabs>
        <w:ind w:left="0" w:firstLine="2160"/>
        <w:rPr>
          <w:rFonts w:ascii="Garamond" w:hAnsi="Garamond"/>
          <w:b w:val="0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YALE SCHOOL OF MANAGEMENT</w:t>
      </w:r>
      <w:r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 xml:space="preserve">                                                            </w:t>
      </w:r>
      <w:r w:rsidR="00080431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 xml:space="preserve">      </w:t>
      </w:r>
      <w:r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 xml:space="preserve"> 2021-2022</w:t>
      </w:r>
    </w:p>
    <w:p w14:paraId="5AC4FC28" w14:textId="238FFBB1" w:rsidR="00A45FC6" w:rsidRPr="007B4657" w:rsidRDefault="00A45FC6" w:rsidP="00A45FC6">
      <w:pPr>
        <w:pStyle w:val="Heading2"/>
        <w:tabs>
          <w:tab w:val="left" w:pos="8723"/>
        </w:tabs>
        <w:ind w:left="2160"/>
        <w:rPr>
          <w:rFonts w:ascii="Garamond" w:hAnsi="Garamond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b w:val="0"/>
          <w:i/>
          <w:color w:val="000000" w:themeColor="text1"/>
          <w:spacing w:val="-1"/>
          <w:sz w:val="20"/>
          <w:szCs w:val="20"/>
        </w:rPr>
        <w:t xml:space="preserve">Graduate Research Assistant for Prof. Florian </w:t>
      </w:r>
      <w:proofErr w:type="spellStart"/>
      <w:r w:rsidRPr="007B4657">
        <w:rPr>
          <w:rFonts w:ascii="Garamond" w:hAnsi="Garamond"/>
          <w:b w:val="0"/>
          <w:i/>
          <w:color w:val="000000" w:themeColor="text1"/>
          <w:spacing w:val="-1"/>
          <w:sz w:val="20"/>
          <w:szCs w:val="20"/>
        </w:rPr>
        <w:t>Ederer</w:t>
      </w:r>
      <w:proofErr w:type="spellEnd"/>
    </w:p>
    <w:p w14:paraId="72F5EAFA" w14:textId="77777777" w:rsidR="00A45FC6" w:rsidRPr="007B4657" w:rsidRDefault="00A45FC6" w:rsidP="00FB2702">
      <w:pPr>
        <w:pStyle w:val="Heading2"/>
        <w:tabs>
          <w:tab w:val="left" w:pos="8723"/>
        </w:tabs>
        <w:ind w:left="0" w:firstLine="2160"/>
        <w:rPr>
          <w:rFonts w:ascii="Garamond" w:hAnsi="Garamond"/>
          <w:color w:val="000000" w:themeColor="text1"/>
          <w:spacing w:val="-1"/>
          <w:sz w:val="20"/>
          <w:szCs w:val="20"/>
        </w:rPr>
      </w:pPr>
    </w:p>
    <w:p w14:paraId="5B31FC24" w14:textId="43B15654" w:rsidR="00A45FC6" w:rsidRPr="007B4657" w:rsidRDefault="00A45FC6" w:rsidP="00FB2702">
      <w:pPr>
        <w:pStyle w:val="Heading2"/>
        <w:tabs>
          <w:tab w:val="left" w:pos="8723"/>
        </w:tabs>
        <w:ind w:left="0" w:firstLine="2160"/>
        <w:rPr>
          <w:rFonts w:ascii="Garamond" w:hAnsi="Garamond"/>
          <w:b w:val="0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YALE SCHOOL OF MANAGEMENT</w:t>
      </w:r>
      <w:r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 xml:space="preserve">                                                             </w:t>
      </w:r>
      <w:r w:rsidR="00080431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 xml:space="preserve">  </w:t>
      </w:r>
      <w:r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 xml:space="preserve"> Spring 2022</w:t>
      </w:r>
    </w:p>
    <w:p w14:paraId="2D26276B" w14:textId="6A8D7A72" w:rsidR="00A45FC6" w:rsidRPr="007B4657" w:rsidRDefault="00A45FC6" w:rsidP="00A45FC6">
      <w:pPr>
        <w:pStyle w:val="Heading2"/>
        <w:tabs>
          <w:tab w:val="left" w:pos="8723"/>
        </w:tabs>
        <w:ind w:left="2160"/>
        <w:rPr>
          <w:rFonts w:ascii="Garamond" w:hAnsi="Garamond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b w:val="0"/>
          <w:i/>
          <w:color w:val="000000" w:themeColor="text1"/>
          <w:spacing w:val="-1"/>
          <w:sz w:val="20"/>
          <w:szCs w:val="20"/>
        </w:rPr>
        <w:t>Graduate Teaching Assistant for Prof. Paul Goldsmith-Pinkham’s Applied Empirical Methods Course</w:t>
      </w:r>
    </w:p>
    <w:p w14:paraId="2BB9C642" w14:textId="77777777" w:rsidR="00A45FC6" w:rsidRPr="007B4657" w:rsidRDefault="00A45FC6" w:rsidP="00FB2702">
      <w:pPr>
        <w:pStyle w:val="Heading2"/>
        <w:tabs>
          <w:tab w:val="left" w:pos="8723"/>
        </w:tabs>
        <w:ind w:left="0" w:firstLine="2160"/>
        <w:rPr>
          <w:rFonts w:ascii="Garamond" w:hAnsi="Garamond"/>
          <w:color w:val="000000" w:themeColor="text1"/>
          <w:spacing w:val="-1"/>
          <w:sz w:val="20"/>
          <w:szCs w:val="20"/>
        </w:rPr>
      </w:pPr>
    </w:p>
    <w:p w14:paraId="553437B8" w14:textId="4EF5A8BE" w:rsidR="00FB2702" w:rsidRPr="007B4657" w:rsidRDefault="00FB2702" w:rsidP="00FB2702">
      <w:pPr>
        <w:pStyle w:val="Heading2"/>
        <w:tabs>
          <w:tab w:val="left" w:pos="8723"/>
        </w:tabs>
        <w:ind w:left="0" w:firstLine="2160"/>
        <w:rPr>
          <w:rFonts w:ascii="Garamond" w:hAnsi="Garamond"/>
          <w:b w:val="0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YALE SCHOOL OF MANAGEMENT                   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ab/>
      </w:r>
      <w:r w:rsidR="00080431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 </w:t>
      </w:r>
      <w:r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>Fall 2021</w:t>
      </w:r>
    </w:p>
    <w:p w14:paraId="147751CF" w14:textId="38CF2205" w:rsidR="00FB2702" w:rsidRPr="007B4657" w:rsidRDefault="00FB2702" w:rsidP="00FB2702">
      <w:pPr>
        <w:pStyle w:val="Heading2"/>
        <w:tabs>
          <w:tab w:val="left" w:pos="8723"/>
        </w:tabs>
        <w:ind w:left="2160"/>
        <w:rPr>
          <w:rFonts w:ascii="Garamond" w:hAnsi="Garamond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b w:val="0"/>
          <w:i/>
          <w:color w:val="000000" w:themeColor="text1"/>
          <w:spacing w:val="-1"/>
          <w:sz w:val="20"/>
          <w:szCs w:val="20"/>
        </w:rPr>
        <w:t>Graduate Teaching Assistant for Prof. Gary Gorton’s Digitalization of Money</w:t>
      </w:r>
      <w:r w:rsidR="00EA231E" w:rsidRPr="007B4657">
        <w:rPr>
          <w:rFonts w:ascii="Garamond" w:hAnsi="Garamond"/>
          <w:b w:val="0"/>
          <w:i/>
          <w:color w:val="000000" w:themeColor="text1"/>
          <w:spacing w:val="-1"/>
          <w:sz w:val="20"/>
          <w:szCs w:val="20"/>
        </w:rPr>
        <w:t xml:space="preserve"> Course</w:t>
      </w:r>
    </w:p>
    <w:p w14:paraId="126C0623" w14:textId="77777777" w:rsidR="00FB2702" w:rsidRPr="007B4657" w:rsidRDefault="00FB2702" w:rsidP="005219E1">
      <w:pPr>
        <w:pStyle w:val="Heading2"/>
        <w:tabs>
          <w:tab w:val="left" w:pos="8723"/>
        </w:tabs>
        <w:ind w:left="0" w:firstLine="2160"/>
        <w:rPr>
          <w:rFonts w:ascii="Garamond" w:hAnsi="Garamond"/>
          <w:color w:val="000000" w:themeColor="text1"/>
          <w:spacing w:val="-1"/>
          <w:sz w:val="20"/>
          <w:szCs w:val="20"/>
        </w:rPr>
      </w:pPr>
    </w:p>
    <w:p w14:paraId="7C83E754" w14:textId="4E45CD77" w:rsidR="00196EA2" w:rsidRPr="007B4657" w:rsidRDefault="00196EA2" w:rsidP="005219E1">
      <w:pPr>
        <w:pStyle w:val="Heading2"/>
        <w:tabs>
          <w:tab w:val="left" w:pos="8723"/>
        </w:tabs>
        <w:ind w:left="0" w:firstLine="2160"/>
        <w:rPr>
          <w:rFonts w:ascii="Garamond" w:hAnsi="Garamond"/>
          <w:b w:val="0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YALE LAW SHOOL &amp; YALE SCHOOL OF MANAGEMENT                   </w:t>
      </w:r>
      <w:r w:rsidR="00080431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>Spring 2021</w:t>
      </w:r>
    </w:p>
    <w:p w14:paraId="2B21D88F" w14:textId="7BE70454" w:rsidR="00196EA2" w:rsidRPr="007B4657" w:rsidRDefault="00196EA2" w:rsidP="00196EA2">
      <w:pPr>
        <w:pStyle w:val="Heading2"/>
        <w:tabs>
          <w:tab w:val="left" w:pos="8723"/>
        </w:tabs>
        <w:ind w:left="2160"/>
        <w:rPr>
          <w:rFonts w:ascii="Garamond" w:hAnsi="Garamond"/>
          <w:iCs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b w:val="0"/>
          <w:i/>
          <w:color w:val="000000" w:themeColor="text1"/>
          <w:spacing w:val="-1"/>
          <w:sz w:val="20"/>
          <w:szCs w:val="20"/>
        </w:rPr>
        <w:t>Graduate Teaching Assistant for Prof. Ian Ayres’s Empirical Corporate Finance Course</w:t>
      </w:r>
      <w:r w:rsidRPr="007B4657">
        <w:rPr>
          <w:rFonts w:ascii="Garamond" w:hAnsi="Garamond"/>
          <w:b w:val="0"/>
          <w:iCs/>
          <w:color w:val="000000" w:themeColor="text1"/>
          <w:spacing w:val="-1"/>
          <w:sz w:val="20"/>
          <w:szCs w:val="20"/>
        </w:rPr>
        <w:t xml:space="preserve"> Held office hours twice a week to provide help to law and MBA students with weekly problem sets and course material.</w:t>
      </w:r>
    </w:p>
    <w:p w14:paraId="3B005214" w14:textId="77777777" w:rsidR="00196EA2" w:rsidRPr="007B4657" w:rsidRDefault="00196EA2" w:rsidP="005219E1">
      <w:pPr>
        <w:pStyle w:val="Heading2"/>
        <w:tabs>
          <w:tab w:val="left" w:pos="8723"/>
        </w:tabs>
        <w:ind w:left="0" w:firstLine="2160"/>
        <w:rPr>
          <w:rFonts w:ascii="Garamond" w:hAnsi="Garamond"/>
          <w:color w:val="000000" w:themeColor="text1"/>
          <w:spacing w:val="-1"/>
          <w:sz w:val="20"/>
          <w:szCs w:val="20"/>
        </w:rPr>
      </w:pPr>
    </w:p>
    <w:p w14:paraId="0FA08EFE" w14:textId="767DC7DE" w:rsidR="008712BE" w:rsidRPr="007B4657" w:rsidRDefault="008712BE" w:rsidP="005219E1">
      <w:pPr>
        <w:pStyle w:val="Heading2"/>
        <w:tabs>
          <w:tab w:val="left" w:pos="8723"/>
        </w:tabs>
        <w:ind w:left="0" w:firstLine="2160"/>
        <w:rPr>
          <w:rFonts w:ascii="Garamond" w:hAnsi="Garamond"/>
          <w:b w:val="0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YALE LAW SCHOOL                                                                                   </w:t>
      </w:r>
      <w:r w:rsidR="008554DC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     </w:t>
      </w:r>
      <w:r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>Summer 2018</w:t>
      </w:r>
    </w:p>
    <w:p w14:paraId="32D40F69" w14:textId="3B4BAD93" w:rsidR="008712BE" w:rsidRPr="007B4657" w:rsidRDefault="008712BE" w:rsidP="005219E1">
      <w:pPr>
        <w:pStyle w:val="Heading2"/>
        <w:tabs>
          <w:tab w:val="left" w:pos="8723"/>
        </w:tabs>
        <w:ind w:left="2160"/>
        <w:jc w:val="both"/>
        <w:rPr>
          <w:rFonts w:ascii="Garamond" w:hAnsi="Garamond"/>
          <w:b w:val="0"/>
          <w:color w:val="000000" w:themeColor="text1"/>
          <w:spacing w:val="-1"/>
          <w:sz w:val="20"/>
          <w:szCs w:val="20"/>
        </w:rPr>
      </w:pPr>
      <w:r w:rsidRPr="007B4657">
        <w:rPr>
          <w:rFonts w:ascii="Garamond" w:hAnsi="Garamond"/>
          <w:b w:val="0"/>
          <w:i/>
          <w:color w:val="000000" w:themeColor="text1"/>
          <w:spacing w:val="-1"/>
          <w:sz w:val="20"/>
          <w:szCs w:val="20"/>
        </w:rPr>
        <w:t xml:space="preserve">Research Assistant for Prof. John Morley </w:t>
      </w:r>
      <w:r w:rsidR="00706780"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 xml:space="preserve">Researched and wrote memoranda on </w:t>
      </w:r>
      <w:r w:rsidR="00C728E9" w:rsidRPr="007B4657">
        <w:rPr>
          <w:rFonts w:ascii="Garamond" w:hAnsi="Garamond"/>
          <w:b w:val="0"/>
          <w:color w:val="000000" w:themeColor="text1"/>
          <w:spacing w:val="-1"/>
          <w:sz w:val="20"/>
          <w:szCs w:val="20"/>
        </w:rPr>
        <w:t>issues of securities regulation and corporate law. Worked on projects about ETFs, cryptocurrencies, investment funds, antitakeover regulations, and various sections of Investment Company Act and Securities Exchange Act.</w:t>
      </w:r>
    </w:p>
    <w:p w14:paraId="0B5BB2FC" w14:textId="77777777" w:rsidR="005219E1" w:rsidRPr="007B4657" w:rsidRDefault="005219E1" w:rsidP="005219E1">
      <w:pPr>
        <w:pStyle w:val="Heading2"/>
        <w:tabs>
          <w:tab w:val="left" w:pos="8723"/>
        </w:tabs>
        <w:ind w:left="0" w:firstLine="2160"/>
        <w:rPr>
          <w:rFonts w:ascii="Garamond" w:hAnsi="Garamond"/>
          <w:color w:val="000000" w:themeColor="text1"/>
          <w:spacing w:val="-1"/>
          <w:sz w:val="20"/>
          <w:szCs w:val="20"/>
        </w:rPr>
      </w:pPr>
    </w:p>
    <w:p w14:paraId="6AD72C15" w14:textId="7F4B6B2E" w:rsidR="00B06534" w:rsidRPr="007B4657" w:rsidRDefault="00211D21" w:rsidP="005219E1">
      <w:pPr>
        <w:pStyle w:val="Heading2"/>
        <w:tabs>
          <w:tab w:val="left" w:pos="8723"/>
        </w:tabs>
        <w:ind w:left="0" w:firstLine="2160"/>
        <w:rPr>
          <w:rFonts w:ascii="Garamond" w:hAnsi="Garamond" w:cs="Times New Roman"/>
          <w:b w:val="0"/>
          <w:bCs w:val="0"/>
          <w:color w:val="000000" w:themeColor="text1"/>
          <w:sz w:val="20"/>
          <w:szCs w:val="20"/>
        </w:rPr>
      </w:pP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DEPARTMENT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OF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ECONOMICS,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PRINCETON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UNIVERSITY</w:t>
      </w:r>
      <w:proofErr w:type="gramStart"/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ab/>
      </w:r>
      <w:r w:rsidR="00141C6C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</w:t>
      </w:r>
      <w:r w:rsidRPr="007B4657">
        <w:rPr>
          <w:rFonts w:ascii="Garamond" w:hAnsi="Garamond"/>
          <w:b w:val="0"/>
          <w:color w:val="000000" w:themeColor="text1"/>
          <w:sz w:val="20"/>
          <w:szCs w:val="20"/>
        </w:rPr>
        <w:t>Fall</w:t>
      </w:r>
      <w:proofErr w:type="gramEnd"/>
      <w:r w:rsidRPr="007B4657">
        <w:rPr>
          <w:rFonts w:ascii="Garamond" w:hAnsi="Garamond"/>
          <w:b w:val="0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b w:val="0"/>
          <w:color w:val="000000" w:themeColor="text1"/>
          <w:sz w:val="20"/>
          <w:szCs w:val="20"/>
        </w:rPr>
        <w:t>2016</w:t>
      </w:r>
    </w:p>
    <w:p w14:paraId="67C4DC66" w14:textId="4AA980AC" w:rsidR="00B06534" w:rsidRPr="007B4657" w:rsidRDefault="00211D21" w:rsidP="005219E1">
      <w:pPr>
        <w:ind w:left="216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Undergraduate</w:t>
      </w:r>
      <w:r w:rsidRPr="007B4657">
        <w:rPr>
          <w:rFonts w:ascii="Garamond" w:hAnsi="Garamond"/>
          <w:i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Course</w:t>
      </w:r>
      <w:r w:rsidRPr="007B4657">
        <w:rPr>
          <w:rFonts w:ascii="Garamond" w:hAnsi="Garamond"/>
          <w:i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Assistant:</w:t>
      </w:r>
      <w:r w:rsidRPr="007B4657">
        <w:rPr>
          <w:rFonts w:ascii="Garamond" w:hAnsi="Garamond"/>
          <w:i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Econometrics:</w:t>
      </w:r>
      <w:r w:rsidRPr="007B4657">
        <w:rPr>
          <w:rFonts w:ascii="Garamond" w:hAnsi="Garamond"/>
          <w:i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A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Mathematical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Approach</w:t>
      </w:r>
      <w:r w:rsidR="00D94E31" w:rsidRPr="007B4657">
        <w:rPr>
          <w:rFonts w:ascii="Garamond" w:hAnsi="Garamond"/>
          <w:i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Aid</w:t>
      </w:r>
      <w:r w:rsidR="001C2E0F" w:rsidRPr="007B4657">
        <w:rPr>
          <w:rFonts w:ascii="Garamond" w:hAnsi="Garamond"/>
          <w:color w:val="000000" w:themeColor="text1"/>
          <w:sz w:val="20"/>
          <w:szCs w:val="20"/>
        </w:rPr>
        <w:t>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Prof</w:t>
      </w:r>
      <w:r w:rsidR="001C2E0F"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essor </w:t>
      </w:r>
      <w:r w:rsidRPr="007B4657">
        <w:rPr>
          <w:rFonts w:ascii="Garamond" w:hAnsi="Garamond"/>
          <w:color w:val="000000" w:themeColor="text1"/>
          <w:sz w:val="20"/>
          <w:szCs w:val="20"/>
        </w:rPr>
        <w:t>Bo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Honoré in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undergraduate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course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focused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9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econometrics </w:t>
      </w:r>
      <w:r w:rsidRPr="007B4657">
        <w:rPr>
          <w:rFonts w:ascii="Garamond" w:hAnsi="Garamond"/>
          <w:color w:val="000000" w:themeColor="text1"/>
          <w:spacing w:val="1"/>
          <w:sz w:val="20"/>
          <w:szCs w:val="20"/>
        </w:rPr>
        <w:t>and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data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analysis.</w:t>
      </w:r>
      <w:r w:rsidRPr="007B4657">
        <w:rPr>
          <w:rFonts w:ascii="Garamond" w:hAnsi="Garamond"/>
          <w:color w:val="000000" w:themeColor="text1"/>
          <w:spacing w:val="5"/>
          <w:sz w:val="20"/>
          <w:szCs w:val="20"/>
        </w:rPr>
        <w:t xml:space="preserve"> </w:t>
      </w:r>
    </w:p>
    <w:p w14:paraId="064815B7" w14:textId="77777777" w:rsidR="00B06534" w:rsidRPr="007B4657" w:rsidRDefault="00B06534" w:rsidP="005219E1">
      <w:pPr>
        <w:rPr>
          <w:rFonts w:ascii="Garamond" w:hAnsi="Garamond"/>
          <w:color w:val="000000" w:themeColor="text1"/>
          <w:sz w:val="20"/>
          <w:szCs w:val="20"/>
        </w:rPr>
      </w:pPr>
    </w:p>
    <w:p w14:paraId="1675CD19" w14:textId="491CAF27" w:rsidR="00B06534" w:rsidRPr="007B4657" w:rsidRDefault="00211D21" w:rsidP="005219E1">
      <w:pPr>
        <w:tabs>
          <w:tab w:val="left" w:pos="8338"/>
        </w:tabs>
        <w:ind w:left="160" w:firstLine="2000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COMMITTEE</w:t>
      </w:r>
      <w:r w:rsidRPr="007B4657">
        <w:rPr>
          <w:rFonts w:ascii="Garamond" w:hAnsi="Garamond"/>
          <w:b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b/>
          <w:color w:val="000000" w:themeColor="text1"/>
          <w:sz w:val="20"/>
          <w:szCs w:val="20"/>
        </w:rPr>
        <w:t xml:space="preserve">ON </w:t>
      </w:r>
      <w:r w:rsidRPr="007B4657">
        <w:rPr>
          <w:rFonts w:ascii="Garamond" w:hAnsi="Garamond"/>
          <w:b/>
          <w:color w:val="000000" w:themeColor="text1"/>
          <w:spacing w:val="-2"/>
          <w:sz w:val="20"/>
          <w:szCs w:val="20"/>
        </w:rPr>
        <w:t>CAPITAL</w:t>
      </w:r>
      <w:r w:rsidRPr="007B4657">
        <w:rPr>
          <w:rFonts w:ascii="Garamond" w:hAnsi="Garamond"/>
          <w:b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MARKETS</w:t>
      </w:r>
      <w:r w:rsidRPr="007B4657">
        <w:rPr>
          <w:rFonts w:ascii="Garamond" w:hAnsi="Garamond"/>
          <w:b/>
          <w:color w:val="000000" w:themeColor="text1"/>
          <w:sz w:val="20"/>
          <w:szCs w:val="20"/>
        </w:rPr>
        <w:t xml:space="preserve"> REGULATION</w:t>
      </w:r>
      <w:r w:rsidRPr="007B4657">
        <w:rPr>
          <w:rFonts w:ascii="Garamond" w:hAnsi="Garamond"/>
          <w:color w:val="000000" w:themeColor="text1"/>
          <w:sz w:val="20"/>
          <w:szCs w:val="20"/>
        </w:rPr>
        <w:t>,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MA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ab/>
      </w:r>
      <w:r w:rsidR="00141C6C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</w:t>
      </w:r>
      <w:r w:rsidR="008554DC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Summer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2016</w:t>
      </w:r>
    </w:p>
    <w:p w14:paraId="7017F086" w14:textId="335D4A5A" w:rsidR="00B06534" w:rsidRPr="007B4657" w:rsidRDefault="00211D21" w:rsidP="005219E1">
      <w:pPr>
        <w:ind w:left="216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z w:val="20"/>
          <w:szCs w:val="20"/>
        </w:rPr>
        <w:t>Research</w:t>
      </w:r>
      <w:r w:rsidRPr="007B4657">
        <w:rPr>
          <w:rFonts w:ascii="Garamond" w:hAnsi="Garamond"/>
          <w:i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Associate</w:t>
      </w:r>
      <w:r w:rsidR="00B94B0F" w:rsidRPr="007B4657">
        <w:rPr>
          <w:rFonts w:ascii="Garamond" w:hAnsi="Garamond"/>
          <w:i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Provided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research</w:t>
      </w:r>
      <w:r w:rsidR="00484A06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support</w:t>
      </w:r>
      <w:r w:rsidRPr="007B4657">
        <w:rPr>
          <w:rFonts w:ascii="Garamond" w:hAnsi="Garamond"/>
          <w:color w:val="000000" w:themeColor="text1"/>
          <w:spacing w:val="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4"/>
          <w:sz w:val="20"/>
          <w:szCs w:val="20"/>
        </w:rPr>
        <w:t>for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Committee’s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report</w:t>
      </w:r>
      <w:r w:rsidRPr="007B4657">
        <w:rPr>
          <w:rFonts w:ascii="Garamond" w:hAnsi="Garamond"/>
          <w:color w:val="000000" w:themeColor="text1"/>
          <w:spacing w:val="6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potential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regulatory</w:t>
      </w:r>
      <w:r w:rsidRPr="007B4657">
        <w:rPr>
          <w:rFonts w:ascii="Garamond" w:hAnsi="Garamond"/>
          <w:color w:val="000000" w:themeColor="text1"/>
          <w:spacing w:val="-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reform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regarding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U.S.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equity</w:t>
      </w:r>
      <w:r w:rsidRPr="007B4657">
        <w:rPr>
          <w:rFonts w:ascii="Garamond" w:hAnsi="Garamond"/>
          <w:color w:val="000000" w:themeColor="text1"/>
          <w:spacing w:val="7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markets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and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how</w:t>
      </w:r>
      <w:r w:rsidRPr="007B4657">
        <w:rPr>
          <w:rFonts w:ascii="Garamond" w:hAnsi="Garamond"/>
          <w:color w:val="000000" w:themeColor="text1"/>
          <w:spacing w:val="-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to respond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to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concerns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about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="00484A06" w:rsidRPr="007B4657">
        <w:rPr>
          <w:rFonts w:ascii="Garamond" w:hAnsi="Garamond"/>
          <w:color w:val="000000" w:themeColor="text1"/>
          <w:sz w:val="20"/>
          <w:szCs w:val="20"/>
        </w:rPr>
        <w:t>high</w:t>
      </w:r>
      <w:r w:rsidR="00484A06" w:rsidRPr="007B4657">
        <w:rPr>
          <w:rFonts w:ascii="Garamond" w:hAnsi="Garamond"/>
          <w:color w:val="000000" w:themeColor="text1"/>
          <w:spacing w:val="7"/>
          <w:sz w:val="20"/>
          <w:szCs w:val="20"/>
        </w:rPr>
        <w:t>-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frequency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trading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strategies.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Performed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data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analysis</w:t>
      </w:r>
      <w:r w:rsidRPr="007B4657">
        <w:rPr>
          <w:rFonts w:ascii="Garamond" w:hAnsi="Garamond"/>
          <w:color w:val="000000" w:themeColor="text1"/>
          <w:spacing w:val="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7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current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U.S.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equity</w:t>
      </w:r>
      <w:r w:rsidRPr="007B4657">
        <w:rPr>
          <w:rFonts w:ascii="Garamond" w:hAnsi="Garamond"/>
          <w:color w:val="000000" w:themeColor="text1"/>
          <w:spacing w:val="-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markets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and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regulations. </w:t>
      </w:r>
      <w:r w:rsidRPr="007B4657">
        <w:rPr>
          <w:rFonts w:ascii="Garamond" w:hAnsi="Garamond"/>
          <w:color w:val="000000" w:themeColor="text1"/>
          <w:sz w:val="20"/>
          <w:szCs w:val="20"/>
        </w:rPr>
        <w:t>Drafted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Committee’s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quarterly</w:t>
      </w:r>
      <w:r w:rsidRPr="007B4657">
        <w:rPr>
          <w:rFonts w:ascii="Garamond" w:hAnsi="Garamond"/>
          <w:color w:val="000000" w:themeColor="text1"/>
          <w:spacing w:val="-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release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financial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penalties</w:t>
      </w:r>
      <w:r w:rsidRPr="007B4657">
        <w:rPr>
          <w:rFonts w:ascii="Garamond" w:hAnsi="Garamond"/>
          <w:color w:val="000000" w:themeColor="text1"/>
          <w:spacing w:val="9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imposed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financial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institutions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in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the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U.S.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</w:p>
    <w:p w14:paraId="6173293B" w14:textId="77777777" w:rsidR="00B06534" w:rsidRPr="007B4657" w:rsidRDefault="00B06534" w:rsidP="005219E1">
      <w:pPr>
        <w:rPr>
          <w:rFonts w:ascii="Garamond" w:hAnsi="Garamond"/>
          <w:color w:val="000000" w:themeColor="text1"/>
          <w:sz w:val="20"/>
          <w:szCs w:val="20"/>
        </w:rPr>
      </w:pPr>
    </w:p>
    <w:p w14:paraId="1A01B3A6" w14:textId="0DCE69D3" w:rsidR="00B06534" w:rsidRPr="007B4657" w:rsidRDefault="00211D21" w:rsidP="005219E1">
      <w:pPr>
        <w:tabs>
          <w:tab w:val="left" w:pos="8338"/>
        </w:tabs>
        <w:ind w:left="160" w:firstLine="2000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AMERICAN</w:t>
      </w:r>
      <w:r w:rsidRPr="007B4657">
        <w:rPr>
          <w:rFonts w:ascii="Garamond" w:hAnsi="Garamond"/>
          <w:b/>
          <w:color w:val="000000" w:themeColor="text1"/>
          <w:sz w:val="20"/>
          <w:szCs w:val="20"/>
        </w:rPr>
        <w:t xml:space="preserve"> BAR </w:t>
      </w: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ASSOCIATION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,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Washington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D.C.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ab/>
      </w:r>
      <w:r w:rsidR="00141C6C"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 </w:t>
      </w:r>
      <w:r w:rsidR="00080431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 </w:t>
      </w:r>
      <w:r w:rsidR="00141C6C"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Summer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2015</w:t>
      </w:r>
    </w:p>
    <w:p w14:paraId="45115CFA" w14:textId="7CCC71FE" w:rsidR="00B06534" w:rsidRPr="007B4657" w:rsidRDefault="00211D21" w:rsidP="005219E1">
      <w:pPr>
        <w:ind w:left="2160"/>
        <w:jc w:val="both"/>
        <w:rPr>
          <w:rFonts w:ascii="Garamond" w:hAnsi="Garamond"/>
          <w:color w:val="000000" w:themeColor="text1"/>
          <w:spacing w:val="4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Governmental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Affairs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 xml:space="preserve"> Division</w:t>
      </w:r>
      <w:r w:rsidRPr="007B4657">
        <w:rPr>
          <w:rFonts w:ascii="Garamond" w:hAnsi="Garamond"/>
          <w:i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(GAO)</w:t>
      </w:r>
      <w:r w:rsidRPr="007B4657">
        <w:rPr>
          <w:rFonts w:ascii="Garamond" w:hAnsi="Garamond"/>
          <w:i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Intern</w:t>
      </w:r>
      <w:r w:rsidR="00B94B0F" w:rsidRPr="007B4657">
        <w:rPr>
          <w:rFonts w:ascii="Garamond" w:hAnsi="Garamond"/>
          <w:i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Researched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issues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involving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cyber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risk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insurance,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legislative tax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proposals and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recent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changes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to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national</w:t>
      </w:r>
      <w:r w:rsidRPr="007B4657">
        <w:rPr>
          <w:rFonts w:ascii="Garamond" w:hAnsi="Garamond"/>
          <w:color w:val="000000" w:themeColor="text1"/>
          <w:spacing w:val="8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security</w:t>
      </w:r>
      <w:r w:rsidRPr="007B4657">
        <w:rPr>
          <w:rFonts w:ascii="Garamond" w:hAnsi="Garamond"/>
          <w:color w:val="000000" w:themeColor="text1"/>
          <w:spacing w:val="-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surveillance rules, and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drafted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summaries</w:t>
      </w:r>
      <w:r w:rsidRPr="007B4657">
        <w:rPr>
          <w:rFonts w:ascii="Garamond" w:hAnsi="Garamond"/>
          <w:color w:val="000000" w:themeColor="text1"/>
          <w:spacing w:val="6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thereupon.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Attended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Senate and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House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of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Representatives</w:t>
      </w:r>
      <w:r w:rsidRPr="007B4657">
        <w:rPr>
          <w:rFonts w:ascii="Garamond" w:hAnsi="Garamond"/>
          <w:color w:val="000000" w:themeColor="text1"/>
          <w:spacing w:val="7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hearings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federal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regulatory</w:t>
      </w:r>
      <w:r w:rsidRPr="007B4657">
        <w:rPr>
          <w:rFonts w:ascii="Garamond" w:hAnsi="Garamond"/>
          <w:color w:val="000000" w:themeColor="text1"/>
          <w:spacing w:val="-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reform</w:t>
      </w:r>
      <w:r w:rsidRPr="007B4657">
        <w:rPr>
          <w:rFonts w:ascii="Garamond" w:hAnsi="Garamond"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issues.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</w:p>
    <w:p w14:paraId="74E3EA57" w14:textId="77777777" w:rsidR="00B94B0F" w:rsidRPr="007B4657" w:rsidRDefault="00B94B0F" w:rsidP="005219E1">
      <w:pPr>
        <w:ind w:left="100"/>
        <w:rPr>
          <w:rFonts w:ascii="Garamond" w:hAnsi="Garamond"/>
          <w:b/>
          <w:color w:val="000000" w:themeColor="text1"/>
          <w:spacing w:val="-1"/>
          <w:sz w:val="20"/>
          <w:szCs w:val="20"/>
        </w:rPr>
      </w:pPr>
    </w:p>
    <w:p w14:paraId="7EF97E5B" w14:textId="6B7B75D3" w:rsidR="00B94B0F" w:rsidRPr="007B4657" w:rsidRDefault="00B94B0F" w:rsidP="005219E1">
      <w:pPr>
        <w:ind w:left="2160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INTERNATIONAL</w:t>
      </w:r>
      <w:r w:rsidRPr="007B4657">
        <w:rPr>
          <w:rFonts w:ascii="Garamond" w:hAnsi="Garamond"/>
          <w:b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MONETARY</w:t>
      </w:r>
      <w:r w:rsidRPr="007B4657">
        <w:rPr>
          <w:rFonts w:ascii="Garamond" w:hAnsi="Garamond"/>
          <w:b/>
          <w:color w:val="000000" w:themeColor="text1"/>
          <w:spacing w:val="5"/>
          <w:sz w:val="20"/>
          <w:szCs w:val="20"/>
        </w:rPr>
        <w:t xml:space="preserve"> </w:t>
      </w: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FUND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,</w:t>
      </w:r>
      <w:r w:rsidRPr="007B4657">
        <w:rPr>
          <w:rFonts w:ascii="Garamond" w:hAnsi="Garamond"/>
          <w:color w:val="000000" w:themeColor="text1"/>
          <w:spacing w:val="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Ankara,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Turkey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ab/>
      </w:r>
      <w:r w:rsidR="00141C6C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        </w:t>
      </w:r>
      <w:r w:rsidR="008554DC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              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Summer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2014</w:t>
      </w:r>
    </w:p>
    <w:p w14:paraId="6F3E09C4" w14:textId="0644F733" w:rsidR="00B94B0F" w:rsidRPr="007B4657" w:rsidRDefault="00B94B0F" w:rsidP="005219E1">
      <w:pPr>
        <w:ind w:left="216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i/>
          <w:color w:val="000000" w:themeColor="text1"/>
          <w:sz w:val="20"/>
          <w:szCs w:val="20"/>
        </w:rPr>
        <w:t>Intern,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 xml:space="preserve"> Resident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Representative</w:t>
      </w:r>
      <w:r w:rsidRPr="007B4657">
        <w:rPr>
          <w:rFonts w:ascii="Garamond" w:hAnsi="Garamond"/>
          <w:i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2"/>
          <w:sz w:val="20"/>
          <w:szCs w:val="20"/>
        </w:rPr>
        <w:t>Office</w:t>
      </w:r>
      <w:r w:rsidRPr="007B4657">
        <w:rPr>
          <w:rFonts w:ascii="Garamond" w:hAnsi="Garamond"/>
          <w:i/>
          <w:color w:val="000000" w:themeColor="text1"/>
          <w:spacing w:val="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z w:val="20"/>
          <w:szCs w:val="20"/>
        </w:rPr>
        <w:t>in</w:t>
      </w:r>
      <w:r w:rsidRPr="007B4657">
        <w:rPr>
          <w:rFonts w:ascii="Garamond" w:hAnsi="Garamond"/>
          <w:i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>Turkey</w:t>
      </w:r>
      <w:r w:rsidR="004A71A5" w:rsidRPr="007B4657">
        <w:rPr>
          <w:rFonts w:ascii="Garamond" w:hAnsi="Garamond"/>
          <w:i/>
          <w:color w:val="000000" w:themeColor="text1"/>
          <w:spacing w:val="-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Provided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research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assistance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="00E92B69" w:rsidRPr="007B4657">
        <w:rPr>
          <w:rFonts w:ascii="Garamond" w:hAnsi="Garamond"/>
          <w:color w:val="000000" w:themeColor="text1"/>
          <w:spacing w:val="-2"/>
          <w:sz w:val="20"/>
          <w:szCs w:val="20"/>
        </w:rPr>
        <w:t xml:space="preserve">to Mr. Mark Lewis, Senior Resident Representative for Turkey. </w:t>
      </w:r>
      <w:r w:rsidR="00E92B69"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Worked on a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project</w:t>
      </w:r>
      <w:r w:rsidRPr="007B4657">
        <w:rPr>
          <w:rFonts w:ascii="Garamond" w:hAnsi="Garamond"/>
          <w:color w:val="000000" w:themeColor="text1"/>
          <w:spacing w:val="9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focused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8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pension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systems,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specifically</w:t>
      </w:r>
      <w:r w:rsidRPr="007B4657">
        <w:rPr>
          <w:rFonts w:ascii="Garamond" w:hAnsi="Garamond"/>
          <w:color w:val="000000" w:themeColor="text1"/>
          <w:spacing w:val="-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possible </w:t>
      </w:r>
      <w:r w:rsidRPr="007B4657">
        <w:rPr>
          <w:rFonts w:ascii="Garamond" w:hAnsi="Garamond"/>
          <w:color w:val="000000" w:themeColor="text1"/>
          <w:sz w:val="20"/>
          <w:szCs w:val="20"/>
        </w:rPr>
        <w:t>reforms to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the</w:t>
      </w:r>
      <w:r w:rsidR="00E92B69" w:rsidRPr="007B4657">
        <w:rPr>
          <w:rFonts w:ascii="Garamond" w:hAnsi="Garamond"/>
          <w:color w:val="000000" w:themeColor="text1"/>
          <w:spacing w:val="73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Turkish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pension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system</w:t>
      </w:r>
      <w:r w:rsidRPr="007B4657">
        <w:rPr>
          <w:rFonts w:ascii="Garamond" w:hAnsi="Garamond"/>
          <w:color w:val="000000" w:themeColor="text1"/>
          <w:spacing w:val="6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in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z w:val="20"/>
          <w:szCs w:val="20"/>
        </w:rPr>
        <w:t>line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with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European</w:t>
      </w:r>
      <w:r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models.</w:t>
      </w:r>
      <w:r w:rsidRPr="007B4657">
        <w:rPr>
          <w:rFonts w:ascii="Garamond" w:hAnsi="Garamond"/>
          <w:color w:val="000000" w:themeColor="text1"/>
          <w:spacing w:val="5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Revised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outreach</w:t>
      </w:r>
      <w:r w:rsidRPr="007B4657">
        <w:rPr>
          <w:rFonts w:ascii="Garamond" w:hAnsi="Garamond"/>
          <w:color w:val="000000" w:themeColor="text1"/>
          <w:spacing w:val="7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materials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3"/>
          <w:sz w:val="20"/>
          <w:szCs w:val="20"/>
        </w:rPr>
        <w:t>on</w:t>
      </w:r>
      <w:r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IMF</w:t>
      </w:r>
      <w:r w:rsidRPr="007B4657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activities.</w:t>
      </w:r>
    </w:p>
    <w:p w14:paraId="6F13C38B" w14:textId="6F77A904" w:rsidR="00B06534" w:rsidRPr="007B4657" w:rsidRDefault="00B94B0F" w:rsidP="008712BE">
      <w:pPr>
        <w:pStyle w:val="BodyText"/>
        <w:spacing w:before="197"/>
        <w:ind w:left="2160" w:hanging="2160"/>
        <w:rPr>
          <w:rFonts w:ascii="Garamond" w:hAnsi="Garamond"/>
          <w:color w:val="000000" w:themeColor="text1"/>
          <w:sz w:val="20"/>
          <w:szCs w:val="20"/>
        </w:rPr>
      </w:pPr>
      <w:r w:rsidRPr="007B4657">
        <w:rPr>
          <w:rFonts w:ascii="Garamond" w:hAnsi="Garamond"/>
          <w:b/>
          <w:color w:val="000000" w:themeColor="text1"/>
          <w:spacing w:val="-1"/>
          <w:sz w:val="20"/>
          <w:szCs w:val="20"/>
        </w:rPr>
        <w:t>SKILLS</w:t>
      </w:r>
      <w:r w:rsidRPr="007B4657">
        <w:rPr>
          <w:rFonts w:ascii="Garamond" w:hAnsi="Garamond"/>
          <w:color w:val="000000" w:themeColor="text1"/>
          <w:spacing w:val="-1"/>
          <w:sz w:val="20"/>
          <w:szCs w:val="20"/>
        </w:rPr>
        <w:t xml:space="preserve"> </w:t>
      </w:r>
      <w:r w:rsidR="004A71A5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ab/>
      </w:r>
      <w:r w:rsidR="007B4D2E" w:rsidRPr="007B4657">
        <w:rPr>
          <w:rFonts w:ascii="Garamond" w:hAnsi="Garamond"/>
          <w:color w:val="000000" w:themeColor="text1"/>
          <w:sz w:val="20"/>
          <w:szCs w:val="20"/>
        </w:rPr>
        <w:t xml:space="preserve">Python </w:t>
      </w:r>
      <w:r w:rsidR="008712BE" w:rsidRPr="007B4657">
        <w:rPr>
          <w:rFonts w:ascii="Garamond" w:hAnsi="Garamond"/>
          <w:color w:val="000000" w:themeColor="text1"/>
          <w:sz w:val="20"/>
          <w:szCs w:val="20"/>
        </w:rPr>
        <w:t xml:space="preserve">(programming language). </w:t>
      </w:r>
      <w:r w:rsidR="00E91604" w:rsidRPr="007B4657">
        <w:rPr>
          <w:rFonts w:ascii="Garamond" w:hAnsi="Garamond"/>
          <w:color w:val="000000" w:themeColor="text1"/>
          <w:sz w:val="20"/>
          <w:szCs w:val="20"/>
        </w:rPr>
        <w:t xml:space="preserve">MySQL. </w:t>
      </w:r>
      <w:r w:rsidR="008712BE" w:rsidRPr="007B4657">
        <w:rPr>
          <w:rFonts w:ascii="Garamond" w:hAnsi="Garamond"/>
          <w:color w:val="000000" w:themeColor="text1"/>
          <w:sz w:val="20"/>
          <w:szCs w:val="20"/>
        </w:rPr>
        <w:t xml:space="preserve">Stata (data analysis and statistical software). </w:t>
      </w:r>
      <w:r w:rsidR="004D6077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French</w:t>
      </w:r>
      <w:r w:rsidR="004D6077"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="004D6077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(intermediate-advanced</w:t>
      </w:r>
      <w:r w:rsidR="004D6077"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="004D6077" w:rsidRPr="007B4657">
        <w:rPr>
          <w:rFonts w:ascii="Garamond" w:hAnsi="Garamond"/>
          <w:color w:val="000000" w:themeColor="text1"/>
          <w:spacing w:val="-2"/>
          <w:sz w:val="20"/>
          <w:szCs w:val="20"/>
        </w:rPr>
        <w:t>proficiency).</w:t>
      </w:r>
      <w:r w:rsidR="004D6077" w:rsidRPr="007B4657">
        <w:rPr>
          <w:rFonts w:ascii="Garamond" w:hAnsi="Garamond"/>
          <w:color w:val="000000" w:themeColor="text1"/>
          <w:spacing w:val="4"/>
          <w:sz w:val="20"/>
          <w:szCs w:val="20"/>
        </w:rPr>
        <w:t xml:space="preserve"> </w:t>
      </w:r>
      <w:r w:rsidR="004D6077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Turkish</w:t>
      </w:r>
      <w:r w:rsidR="004D6077" w:rsidRPr="007B4657">
        <w:rPr>
          <w:rFonts w:ascii="Garamond" w:hAnsi="Garamond"/>
          <w:color w:val="000000" w:themeColor="text1"/>
          <w:spacing w:val="2"/>
          <w:sz w:val="20"/>
          <w:szCs w:val="20"/>
        </w:rPr>
        <w:t xml:space="preserve"> </w:t>
      </w:r>
      <w:r w:rsidR="004D6077" w:rsidRPr="007B4657">
        <w:rPr>
          <w:rFonts w:ascii="Garamond" w:hAnsi="Garamond"/>
          <w:color w:val="000000" w:themeColor="text1"/>
          <w:spacing w:val="-1"/>
          <w:sz w:val="20"/>
          <w:szCs w:val="20"/>
        </w:rPr>
        <w:t>(native)</w:t>
      </w:r>
      <w:r w:rsidR="004D6077" w:rsidRPr="007B4657">
        <w:rPr>
          <w:rFonts w:ascii="Garamond" w:hAnsi="Garamond"/>
          <w:color w:val="000000" w:themeColor="text1"/>
          <w:sz w:val="20"/>
          <w:szCs w:val="20"/>
        </w:rPr>
        <w:t>.</w:t>
      </w:r>
    </w:p>
    <w:sectPr w:rsidR="00B06534" w:rsidRPr="007B4657" w:rsidSect="003D1E4B">
      <w:headerReference w:type="default" r:id="rId13"/>
      <w:footerReference w:type="default" r:id="rId14"/>
      <w:footerReference w:type="first" r:id="rId15"/>
      <w:pgSz w:w="12240" w:h="15840"/>
      <w:pgMar w:top="660" w:right="1320" w:bottom="280" w:left="13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AB2DE" w14:textId="77777777" w:rsidR="008E1B06" w:rsidRDefault="008E1B06" w:rsidP="003D1E4B">
      <w:r>
        <w:separator/>
      </w:r>
    </w:p>
  </w:endnote>
  <w:endnote w:type="continuationSeparator" w:id="0">
    <w:p w14:paraId="3CA23757" w14:textId="77777777" w:rsidR="008E1B06" w:rsidRDefault="008E1B06" w:rsidP="003D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A2CC" w14:textId="77777777" w:rsidR="003D1E4B" w:rsidRPr="003D1E4B" w:rsidRDefault="003D1E4B">
    <w:pPr>
      <w:pStyle w:val="Footer"/>
      <w:tabs>
        <w:tab w:val="clear" w:pos="4680"/>
        <w:tab w:val="clear" w:pos="9360"/>
      </w:tabs>
      <w:jc w:val="center"/>
      <w:rPr>
        <w:rFonts w:ascii="Garamond" w:hAnsi="Garamond"/>
        <w:caps/>
        <w:noProof/>
        <w:color w:val="000000" w:themeColor="text1"/>
        <w:sz w:val="22"/>
        <w:szCs w:val="22"/>
      </w:rPr>
    </w:pPr>
    <w:r w:rsidRPr="003D1E4B">
      <w:rPr>
        <w:rFonts w:ascii="Garamond" w:hAnsi="Garamond"/>
        <w:caps/>
        <w:color w:val="000000" w:themeColor="text1"/>
        <w:sz w:val="22"/>
        <w:szCs w:val="22"/>
      </w:rPr>
      <w:fldChar w:fldCharType="begin"/>
    </w:r>
    <w:r w:rsidRPr="003D1E4B">
      <w:rPr>
        <w:rFonts w:ascii="Garamond" w:hAnsi="Garamond"/>
        <w:caps/>
        <w:color w:val="000000" w:themeColor="text1"/>
        <w:sz w:val="22"/>
        <w:szCs w:val="22"/>
      </w:rPr>
      <w:instrText xml:space="preserve"> PAGE   \* MERGEFORMAT </w:instrText>
    </w:r>
    <w:r w:rsidRPr="003D1E4B">
      <w:rPr>
        <w:rFonts w:ascii="Garamond" w:hAnsi="Garamond"/>
        <w:caps/>
        <w:color w:val="000000" w:themeColor="text1"/>
        <w:sz w:val="22"/>
        <w:szCs w:val="22"/>
      </w:rPr>
      <w:fldChar w:fldCharType="separate"/>
    </w:r>
    <w:r w:rsidRPr="003D1E4B">
      <w:rPr>
        <w:rFonts w:ascii="Garamond" w:hAnsi="Garamond"/>
        <w:caps/>
        <w:noProof/>
        <w:color w:val="000000" w:themeColor="text1"/>
        <w:sz w:val="22"/>
        <w:szCs w:val="22"/>
      </w:rPr>
      <w:t>2</w:t>
    </w:r>
    <w:r w:rsidRPr="003D1E4B">
      <w:rPr>
        <w:rFonts w:ascii="Garamond" w:hAnsi="Garamond"/>
        <w:caps/>
        <w:noProof/>
        <w:color w:val="000000" w:themeColor="text1"/>
        <w:sz w:val="22"/>
        <w:szCs w:val="22"/>
      </w:rPr>
      <w:fldChar w:fldCharType="end"/>
    </w:r>
  </w:p>
  <w:p w14:paraId="1EDB7804" w14:textId="77777777" w:rsidR="003D1E4B" w:rsidRDefault="003D1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91F9" w14:textId="77777777" w:rsidR="003D1E4B" w:rsidRPr="003D1E4B" w:rsidRDefault="003D1E4B">
    <w:pPr>
      <w:pStyle w:val="Footer"/>
      <w:tabs>
        <w:tab w:val="clear" w:pos="4680"/>
        <w:tab w:val="clear" w:pos="9360"/>
      </w:tabs>
      <w:jc w:val="center"/>
      <w:rPr>
        <w:rFonts w:ascii="Garamond" w:hAnsi="Garamond"/>
        <w:caps/>
        <w:noProof/>
        <w:color w:val="000000" w:themeColor="text1"/>
        <w:sz w:val="22"/>
        <w:szCs w:val="22"/>
      </w:rPr>
    </w:pPr>
    <w:r w:rsidRPr="003D1E4B">
      <w:rPr>
        <w:rFonts w:ascii="Garamond" w:hAnsi="Garamond"/>
        <w:caps/>
        <w:color w:val="000000" w:themeColor="text1"/>
        <w:sz w:val="22"/>
        <w:szCs w:val="22"/>
      </w:rPr>
      <w:fldChar w:fldCharType="begin"/>
    </w:r>
    <w:r w:rsidRPr="003D1E4B">
      <w:rPr>
        <w:rFonts w:ascii="Garamond" w:hAnsi="Garamond"/>
        <w:caps/>
        <w:color w:val="000000" w:themeColor="text1"/>
        <w:sz w:val="22"/>
        <w:szCs w:val="22"/>
      </w:rPr>
      <w:instrText xml:space="preserve"> PAGE   \* MERGEFORMAT </w:instrText>
    </w:r>
    <w:r w:rsidRPr="003D1E4B">
      <w:rPr>
        <w:rFonts w:ascii="Garamond" w:hAnsi="Garamond"/>
        <w:caps/>
        <w:color w:val="000000" w:themeColor="text1"/>
        <w:sz w:val="22"/>
        <w:szCs w:val="22"/>
      </w:rPr>
      <w:fldChar w:fldCharType="separate"/>
    </w:r>
    <w:r w:rsidRPr="003D1E4B">
      <w:rPr>
        <w:rFonts w:ascii="Garamond" w:hAnsi="Garamond"/>
        <w:caps/>
        <w:noProof/>
        <w:color w:val="000000" w:themeColor="text1"/>
        <w:sz w:val="22"/>
        <w:szCs w:val="22"/>
      </w:rPr>
      <w:t>2</w:t>
    </w:r>
    <w:r w:rsidRPr="003D1E4B">
      <w:rPr>
        <w:rFonts w:ascii="Garamond" w:hAnsi="Garamond"/>
        <w:caps/>
        <w:noProof/>
        <w:color w:val="000000" w:themeColor="text1"/>
        <w:sz w:val="22"/>
        <w:szCs w:val="22"/>
      </w:rPr>
      <w:fldChar w:fldCharType="end"/>
    </w:r>
  </w:p>
  <w:p w14:paraId="56BEE1E0" w14:textId="77777777" w:rsidR="003D1E4B" w:rsidRDefault="003D1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B1135" w14:textId="77777777" w:rsidR="008E1B06" w:rsidRDefault="008E1B06" w:rsidP="003D1E4B">
      <w:r>
        <w:separator/>
      </w:r>
    </w:p>
  </w:footnote>
  <w:footnote w:type="continuationSeparator" w:id="0">
    <w:p w14:paraId="304F58F3" w14:textId="77777777" w:rsidR="008E1B06" w:rsidRDefault="008E1B06" w:rsidP="003D1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BDD17" w14:textId="4BA4D7BD" w:rsidR="003D1E4B" w:rsidRPr="003D1E4B" w:rsidRDefault="003D1E4B">
    <w:pPr>
      <w:pStyle w:val="Header"/>
      <w:rPr>
        <w:rFonts w:ascii="Garamond" w:hAnsi="Garamond"/>
      </w:rPr>
    </w:pPr>
    <w:r w:rsidRPr="003D1E4B">
      <w:rPr>
        <w:rFonts w:ascii="Garamond" w:hAnsi="Garamond"/>
      </w:rPr>
      <w:t>Aslihan Asil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25CCA"/>
    <w:multiLevelType w:val="hybridMultilevel"/>
    <w:tmpl w:val="B25C07D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34"/>
    <w:rsid w:val="00000411"/>
    <w:rsid w:val="00005F67"/>
    <w:rsid w:val="00047296"/>
    <w:rsid w:val="000574D6"/>
    <w:rsid w:val="00080431"/>
    <w:rsid w:val="000C3EED"/>
    <w:rsid w:val="000E64EE"/>
    <w:rsid w:val="00106421"/>
    <w:rsid w:val="001243F7"/>
    <w:rsid w:val="00136144"/>
    <w:rsid w:val="00141C6C"/>
    <w:rsid w:val="00176A5A"/>
    <w:rsid w:val="001812D9"/>
    <w:rsid w:val="00196EA2"/>
    <w:rsid w:val="001A08FF"/>
    <w:rsid w:val="001C2E0F"/>
    <w:rsid w:val="001F7ED0"/>
    <w:rsid w:val="00211D21"/>
    <w:rsid w:val="00223399"/>
    <w:rsid w:val="00277D45"/>
    <w:rsid w:val="002E05FE"/>
    <w:rsid w:val="00314465"/>
    <w:rsid w:val="00325C86"/>
    <w:rsid w:val="00334F3C"/>
    <w:rsid w:val="003459CC"/>
    <w:rsid w:val="003A4CCF"/>
    <w:rsid w:val="003D1E4B"/>
    <w:rsid w:val="003F263F"/>
    <w:rsid w:val="0041498F"/>
    <w:rsid w:val="00437F80"/>
    <w:rsid w:val="00484A06"/>
    <w:rsid w:val="004A71A5"/>
    <w:rsid w:val="004D6077"/>
    <w:rsid w:val="004E5A56"/>
    <w:rsid w:val="005219E1"/>
    <w:rsid w:val="005D577E"/>
    <w:rsid w:val="0062311F"/>
    <w:rsid w:val="00637035"/>
    <w:rsid w:val="0065317A"/>
    <w:rsid w:val="00684980"/>
    <w:rsid w:val="00692637"/>
    <w:rsid w:val="006F2985"/>
    <w:rsid w:val="00706780"/>
    <w:rsid w:val="0075719E"/>
    <w:rsid w:val="0077638C"/>
    <w:rsid w:val="0078361E"/>
    <w:rsid w:val="007B4657"/>
    <w:rsid w:val="007B4D2E"/>
    <w:rsid w:val="007E3471"/>
    <w:rsid w:val="007F01A7"/>
    <w:rsid w:val="007F1309"/>
    <w:rsid w:val="00801CFA"/>
    <w:rsid w:val="00812BF1"/>
    <w:rsid w:val="008330A5"/>
    <w:rsid w:val="008554DC"/>
    <w:rsid w:val="0086791B"/>
    <w:rsid w:val="008712BE"/>
    <w:rsid w:val="00876D4D"/>
    <w:rsid w:val="008E1B06"/>
    <w:rsid w:val="008F2E9B"/>
    <w:rsid w:val="009135EC"/>
    <w:rsid w:val="00915162"/>
    <w:rsid w:val="009A0590"/>
    <w:rsid w:val="009A79CD"/>
    <w:rsid w:val="00A412B3"/>
    <w:rsid w:val="00A45FC6"/>
    <w:rsid w:val="00A64A76"/>
    <w:rsid w:val="00AB7492"/>
    <w:rsid w:val="00AE2AA6"/>
    <w:rsid w:val="00B06534"/>
    <w:rsid w:val="00B27F9E"/>
    <w:rsid w:val="00B429F1"/>
    <w:rsid w:val="00B6019C"/>
    <w:rsid w:val="00B656D6"/>
    <w:rsid w:val="00B87EE3"/>
    <w:rsid w:val="00B94B0F"/>
    <w:rsid w:val="00BB0906"/>
    <w:rsid w:val="00BB0CCF"/>
    <w:rsid w:val="00BE5427"/>
    <w:rsid w:val="00C505DC"/>
    <w:rsid w:val="00C728E9"/>
    <w:rsid w:val="00CA638D"/>
    <w:rsid w:val="00CC5D9F"/>
    <w:rsid w:val="00CE6318"/>
    <w:rsid w:val="00CF1998"/>
    <w:rsid w:val="00D15FAF"/>
    <w:rsid w:val="00D9416B"/>
    <w:rsid w:val="00D94E31"/>
    <w:rsid w:val="00D96F62"/>
    <w:rsid w:val="00E91604"/>
    <w:rsid w:val="00E92B69"/>
    <w:rsid w:val="00EA231E"/>
    <w:rsid w:val="00EF310C"/>
    <w:rsid w:val="00F24712"/>
    <w:rsid w:val="00F316DB"/>
    <w:rsid w:val="00F3327F"/>
    <w:rsid w:val="00F429B9"/>
    <w:rsid w:val="00F73EBB"/>
    <w:rsid w:val="00FB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1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B4657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ind w:left="100"/>
      <w:outlineLvl w:val="0"/>
    </w:pPr>
    <w:rPr>
      <w:rFonts w:cstheme="minorBidi"/>
      <w:b/>
      <w:bCs/>
    </w:rPr>
  </w:style>
  <w:style w:type="paragraph" w:styleId="Heading2">
    <w:name w:val="heading 2"/>
    <w:basedOn w:val="Normal"/>
    <w:uiPriority w:val="1"/>
    <w:qFormat/>
    <w:pPr>
      <w:widowControl w:val="0"/>
      <w:ind w:left="160"/>
      <w:outlineLvl w:val="1"/>
    </w:pPr>
    <w:rPr>
      <w:rFonts w:cstheme="minorBid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100"/>
    </w:pPr>
    <w:rPr>
      <w:rFonts w:cstheme="minorBidi"/>
      <w:sz w:val="21"/>
      <w:szCs w:val="21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57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19E"/>
    <w:pPr>
      <w:widowControl w:val="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1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1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1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9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F263F"/>
    <w:pPr>
      <w:widowControl/>
    </w:pPr>
  </w:style>
  <w:style w:type="paragraph" w:styleId="NormalWeb">
    <w:name w:val="Normal (Web)"/>
    <w:basedOn w:val="Normal"/>
    <w:uiPriority w:val="99"/>
    <w:unhideWhenUsed/>
    <w:rsid w:val="00B87EE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E63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63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1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E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1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E4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440013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pers.ssrn.com/sol3/papers.cfm?abstract_id=402446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ssrn.com/sol3/papers.cfm?abstract_id=452741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pers.ssrn.com/sol3/papers.cfm?abstract_id=455103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0A1A0C-3AEC-1747-94B0-FC781BDA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Aslihan Asil</cp:lastModifiedBy>
  <cp:revision>2</cp:revision>
  <cp:lastPrinted>2023-01-27T20:23:00Z</cp:lastPrinted>
  <dcterms:created xsi:type="dcterms:W3CDTF">2023-09-04T12:24:00Z</dcterms:created>
  <dcterms:modified xsi:type="dcterms:W3CDTF">2023-09-04T12:24:00Z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LastSaved">
    <vt:filetime>2017-10-19T00:00:00Z</vt:filetime>
  </property>
</Properties>
</file>